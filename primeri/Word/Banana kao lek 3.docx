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681862059"/>
        <w:docPartObj>
          <w:docPartGallery w:val="Cover Pages"/>
          <w:docPartUnique/>
        </w:docPartObj>
      </w:sdtPr>
      <w:sdtEndPr>
        <w:rPr>
          <w:rFonts w:ascii="Harrington" w:eastAsia="Times New Roman" w:hAnsi="Harrington" w:cs="Times New Roman"/>
          <w:caps w:val="0"/>
          <w:lang w:eastAsia="en-US"/>
        </w:rPr>
      </w:sdtEndPr>
      <w:sdtContent>
        <w:tbl>
          <w:tblPr>
            <w:tblW w:w="5000" w:type="pct"/>
            <w:jc w:val="center"/>
            <w:tblInd w:w="-318" w:type="dxa"/>
            <w:tblLook w:val="04A0" w:firstRow="1" w:lastRow="0" w:firstColumn="1" w:lastColumn="0" w:noHBand="0" w:noVBand="1"/>
          </w:tblPr>
          <w:tblGrid>
            <w:gridCol w:w="9243"/>
          </w:tblGrid>
          <w:tr w:rsidR="004501BA" w14:paraId="43B9DC1D" w14:textId="77777777" w:rsidTr="00EC23E8">
            <w:trPr>
              <w:trHeight w:val="2880"/>
              <w:jc w:val="center"/>
            </w:trPr>
            <w:tc>
              <w:tcPr>
                <w:tcW w:w="5000" w:type="pct"/>
              </w:tcPr>
              <w:p w14:paraId="0AF713A8" w14:textId="7638C7F8" w:rsidR="004501BA" w:rsidRDefault="003561E4" w:rsidP="004501BA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lang w:val="sr-Cyrl-RS"/>
                  </w:rPr>
                  <w:t>Tropsko Voće</w:t>
                </w:r>
              </w:p>
            </w:tc>
          </w:tr>
          <w:tr w:rsidR="004501BA" w14:paraId="049EEBE1" w14:textId="77777777" w:rsidTr="003561E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BF53C34A92044F90B1807DECB48D92F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C3E1455" w14:textId="42466304" w:rsidR="004501BA" w:rsidRDefault="003561E4" w:rsidP="00EC23E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Del="00E85A7D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sr-Cyrl-RS"/>
                      </w:rPr>
                      <w:t>Banana kao lek</w:t>
                    </w:r>
                    <w:ins w:id="0" w:author="Vladimir Filipovic" w:date="2014-11-25T13:38:00Z">
                      <w:r w:rsidR="00E85A7D">
                        <w:rPr>
                          <w:rFonts w:asciiTheme="majorHAnsi" w:eastAsiaTheme="majorEastAsia" w:hAnsiTheme="majorHAnsi" w:cstheme="majorBidi"/>
                          <w:sz w:val="80"/>
                          <w:szCs w:val="80"/>
                          <w:lang w:val="sr-Cyrl-RS"/>
                        </w:rPr>
                        <w:t>Banana kao lek</w:t>
                      </w:r>
                    </w:ins>
                  </w:p>
                </w:tc>
              </w:sdtContent>
            </w:sdt>
          </w:tr>
          <w:tr w:rsidR="004501BA" w14:paraId="2A4CD84E" w14:textId="77777777" w:rsidTr="003561E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E2E002EA7DA948FEB8804F85FCE6E5D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5FCBD8E6" w14:textId="687BF4EC" w:rsidR="004501BA" w:rsidRDefault="003561E4" w:rsidP="004501B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Del="00E85A7D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sr-Cyrl-RS"/>
                      </w:rPr>
                      <w:t>Prednosti korišćenja banane</w:t>
                    </w:r>
                    <w:ins w:id="1" w:author="Vladimir Filipovic" w:date="2014-11-25T13:38:00Z">
                      <w:r w:rsidR="00E85A7D">
                        <w:rPr>
                          <w:rFonts w:asciiTheme="majorHAnsi" w:eastAsiaTheme="majorEastAsia" w:hAnsiTheme="majorHAnsi" w:cstheme="majorBidi"/>
                          <w:sz w:val="44"/>
                          <w:szCs w:val="44"/>
                          <w:lang w:val="sr-Cyrl-RS"/>
                        </w:rPr>
                        <w:t>Prednosti korišćenja banane</w:t>
                      </w:r>
                    </w:ins>
                  </w:p>
                </w:tc>
              </w:sdtContent>
            </w:sdt>
          </w:tr>
          <w:tr w:rsidR="004501BA" w14:paraId="30E58E6B" w14:textId="77777777" w:rsidTr="003561E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112FFA0" w14:textId="77777777" w:rsidR="004501BA" w:rsidRDefault="004501BA">
                <w:pPr>
                  <w:pStyle w:val="NoSpacing"/>
                  <w:jc w:val="center"/>
                </w:pPr>
              </w:p>
            </w:tc>
          </w:tr>
          <w:tr w:rsidR="004501BA" w14:paraId="0C33C797" w14:textId="77777777" w:rsidTr="003561E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C7883C5EF21C4289A6561462FD85910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71956AEC" w14:textId="2E32F8E5" w:rsidR="004501BA" w:rsidRDefault="003561E4" w:rsidP="004501B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Del="00E85A7D">
                      <w:rPr>
                        <w:b/>
                        <w:bCs/>
                        <w:lang w:val="sr-Cyrl-RS"/>
                      </w:rPr>
                      <w:t>Marko Marković</w:t>
                    </w:r>
                    <w:ins w:id="2" w:author="Vladimir Filipovic" w:date="2014-11-25T13:38:00Z">
                      <w:r w:rsidR="00E85A7D">
                        <w:rPr>
                          <w:b/>
                          <w:bCs/>
                          <w:lang w:val="sr-Cyrl-RS"/>
                        </w:rPr>
                        <w:t>Marko Marković</w:t>
                      </w:r>
                    </w:ins>
                  </w:p>
                </w:tc>
              </w:sdtContent>
            </w:sdt>
          </w:tr>
          <w:tr w:rsidR="004501BA" w14:paraId="7B8F21D8" w14:textId="77777777" w:rsidTr="003561E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86754D7E889047A382BAAA39E84192B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97C95E4" w14:textId="43C6026D" w:rsidR="004501BA" w:rsidRDefault="003561E4" w:rsidP="004501B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Del="00E85A7D">
                      <w:rPr>
                        <w:b/>
                        <w:bCs/>
                      </w:rPr>
                      <w:t>11/25/2014</w:t>
                    </w:r>
                    <w:ins w:id="3" w:author="Vladimir Filipovic" w:date="2014-11-25T13:38:00Z">
                      <w:r w:rsidR="00E85A7D">
                        <w:rPr>
                          <w:b/>
                          <w:bCs/>
                        </w:rPr>
                        <w:t>11/25/2014</w:t>
                      </w:r>
                    </w:ins>
                  </w:p>
                </w:tc>
              </w:sdtContent>
            </w:sdt>
          </w:tr>
        </w:tbl>
        <w:p w14:paraId="3D124964" w14:textId="77777777" w:rsidR="004501BA" w:rsidRDefault="004501BA" w:rsidP="00EC23E8"/>
        <w:p w14:paraId="019646CA" w14:textId="77777777" w:rsidR="004501BA" w:rsidRDefault="004501BA" w:rsidP="00EC23E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3"/>
          </w:tblGrid>
          <w:tr w:rsidR="004501BA" w14:paraId="47755E60" w14:textId="77777777" w:rsidTr="003561E4">
            <w:sdt>
              <w:sdtPr>
                <w:alias w:val="Abstract"/>
                <w:id w:val="8276291"/>
                <w:placeholder>
                  <w:docPart w:val="BA223065C08E4364AA8FFAEBA3E162A8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7D267577" w14:textId="2288D354" w:rsidR="004501BA" w:rsidRDefault="003561E4" w:rsidP="004501BA">
                    <w:pPr>
                      <w:pStyle w:val="NoSpacing"/>
                    </w:pPr>
                    <w:r w:rsidDel="00E85A7D">
                      <w:rPr>
                        <w:lang w:val="sr-Cyrl-RS"/>
                      </w:rPr>
                      <w:t>Opisuju se prednosti korišćenja banana kao leka.</w:t>
                    </w:r>
                    <w:ins w:id="4" w:author="Vladimir Filipovic" w:date="2014-11-25T13:38:00Z">
                      <w:r w:rsidR="00E85A7D">
                        <w:rPr>
                          <w:lang w:val="sr-Cyrl-RS"/>
                        </w:rPr>
                        <w:t>Opisuju se prednosti korišćenja banana kao leka.</w:t>
                      </w:r>
                    </w:ins>
                  </w:p>
                </w:tc>
              </w:sdtContent>
            </w:sdt>
          </w:tr>
        </w:tbl>
        <w:p w14:paraId="7CB26FC0" w14:textId="77777777" w:rsidR="004501BA" w:rsidRDefault="004501BA" w:rsidP="00EC23E8"/>
        <w:p w14:paraId="647601A6" w14:textId="77777777" w:rsidR="004501BA" w:rsidRDefault="004501BA" w:rsidP="00EC23E8">
          <w:r>
            <w:br w:type="page"/>
          </w:r>
        </w:p>
      </w:sdtContent>
    </w:sdt>
    <w:p w14:paraId="1E2A2289" w14:textId="77777777" w:rsidR="000C1033" w:rsidRPr="009A2F12" w:rsidRDefault="000C1033" w:rsidP="009A2F12">
      <w:pPr>
        <w:pStyle w:val="Heading1"/>
      </w:pPr>
      <w:bookmarkStart w:id="5" w:name="_Toc404673875"/>
      <w:bookmarkStart w:id="6" w:name="_Toc404685824"/>
      <w:r w:rsidRPr="009A2F12">
        <w:t>Opis vo</w:t>
      </w:r>
      <w:r w:rsidRPr="009A2F12">
        <w:rPr>
          <w:rFonts w:ascii="Times New Roman" w:hAnsi="Times New Roman"/>
        </w:rPr>
        <w:t>ć</w:t>
      </w:r>
      <w:r w:rsidRPr="009A2F12">
        <w:t>a</w:t>
      </w:r>
      <w:bookmarkEnd w:id="5"/>
      <w:bookmarkEnd w:id="6"/>
    </w:p>
    <w:p w14:paraId="517BA474" w14:textId="77777777" w:rsidR="001A5E34" w:rsidRPr="009A2F12" w:rsidRDefault="001A5E34" w:rsidP="009A2F12">
      <w:pPr>
        <w:pStyle w:val="Heading1"/>
        <w:sectPr w:rsidR="001A5E34" w:rsidRPr="009A2F12" w:rsidSect="00547E5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F60E94F" w14:textId="77777777" w:rsidR="007D4C75" w:rsidRPr="000C1033" w:rsidRDefault="007D4C75" w:rsidP="003561E4">
      <w:pPr>
        <w:ind w:firstLine="0"/>
      </w:pPr>
      <w:r w:rsidRPr="000C1033">
        <w:t>Banana je tropsko (juzno) voce, ali dostupno za ishranu u celom svetu skoro u svako doba godine.</w:t>
      </w:r>
    </w:p>
    <w:p w14:paraId="13E33625" w14:textId="77777777" w:rsidR="007D4C75" w:rsidRPr="007D4C75" w:rsidRDefault="007D4C75" w:rsidP="003561E4">
      <w:pPr>
        <w:ind w:firstLine="0"/>
      </w:pPr>
      <w:r w:rsidRPr="009F18CE">
        <w:t>O hranljivim i lekovitim</w:t>
      </w:r>
      <w:r w:rsidRPr="007D4C75">
        <w:t xml:space="preserve"> svojstvima banane uglavnom se dosta zna, ali navescemo jo</w:t>
      </w:r>
      <w:r w:rsidR="000C1033">
        <w:t>š</w:t>
      </w:r>
      <w:r w:rsidRPr="007D4C75">
        <w:t xml:space="preserve"> neke korisne podatke.</w:t>
      </w:r>
    </w:p>
    <w:p w14:paraId="0EA0F6FF" w14:textId="3B0260E6" w:rsidR="007D4C75" w:rsidRPr="007D4C75" w:rsidRDefault="007D4C75" w:rsidP="003561E4">
      <w:pPr>
        <w:ind w:firstLine="0"/>
      </w:pPr>
      <w:r w:rsidRPr="007D4C75">
        <w:t xml:space="preserve">Banane su visoke uglavnom jednogodisnje biljke koje rastu u </w:t>
      </w:r>
      <w:r w:rsidRPr="007D4C75">
        <w:t>trop</w:t>
      </w:r>
      <w:r w:rsidR="001A5E34">
        <w:softHyphen/>
      </w:r>
      <w:r w:rsidRPr="007D4C75">
        <w:t>skim</w:t>
      </w:r>
      <w:r w:rsidRPr="007D4C75">
        <w:t xml:space="preserve"> kajevima. </w:t>
      </w:r>
      <w:r w:rsidRPr="007D4C75">
        <w:t>In</w:t>
      </w:r>
      <w:r w:rsidR="001A5E34">
        <w:softHyphen/>
      </w:r>
      <w:r w:rsidRPr="007D4C75">
        <w:t>teresantno</w:t>
      </w:r>
      <w:r w:rsidRPr="007D4C75">
        <w:t xml:space="preserve"> je da su to zeljaste biljke, iako veoma podsecaju na drvece. </w:t>
      </w:r>
      <w:r w:rsidRPr="007D4C75">
        <w:t>Ba</w:t>
      </w:r>
      <w:r w:rsidR="001A5E34">
        <w:softHyphen/>
      </w:r>
      <w:r w:rsidRPr="007D4C75">
        <w:t>nane</w:t>
      </w:r>
      <w:r w:rsidRPr="007D4C75">
        <w:t xml:space="preserve"> su poreklom iz Azije, ali se u Evropu plodovi najvise dovoze iz zemalja Afrike i Juzne Amerike. Procenjuje se da ima oko 50 sorti banana.</w:t>
      </w:r>
    </w:p>
    <w:p w14:paraId="50304809" w14:textId="77777777" w:rsidR="001A5E34" w:rsidRDefault="001A5E34" w:rsidP="009A2F12">
      <w:pPr>
        <w:pStyle w:val="Heading1"/>
        <w:sectPr w:rsidR="001A5E34" w:rsidSect="001A5E34">
          <w:type w:val="continuous"/>
          <w:pgSz w:w="11907" w:h="16839" w:code="9"/>
          <w:pgMar w:top="1440" w:right="1440" w:bottom="1440" w:left="1440" w:header="720" w:footer="720" w:gutter="0"/>
          <w:pgNumType w:start="0"/>
          <w:cols w:num="3" w:sep="1" w:space="720"/>
          <w:titlePg/>
          <w:docGrid w:linePitch="360"/>
        </w:sectPr>
      </w:pPr>
    </w:p>
    <w:p w14:paraId="67487256" w14:textId="77777777" w:rsidR="007D4C75" w:rsidRPr="003E71B3" w:rsidRDefault="007D4C75" w:rsidP="009A2F12">
      <w:pPr>
        <w:pStyle w:val="Heading1"/>
      </w:pPr>
      <w:bookmarkStart w:id="7" w:name="_Toc404673876"/>
      <w:bookmarkStart w:id="8" w:name="_Toc404685825"/>
      <w:r w:rsidRPr="003E71B3">
        <w:t>Korisni sastojci</w:t>
      </w:r>
      <w:bookmarkEnd w:id="7"/>
      <w:bookmarkEnd w:id="8"/>
    </w:p>
    <w:p w14:paraId="61572AC0" w14:textId="654C1E49" w:rsidR="007D4C75" w:rsidRPr="00EC23E8" w:rsidRDefault="007D4C75" w:rsidP="00EC23E8">
      <w:r w:rsidRPr="00EC23E8">
        <w:t xml:space="preserve">Banana je zbog svojih osobina pogodna za dijetalnu ishranu, ali je zato bogata </w:t>
      </w:r>
      <w:r w:rsidRPr="00EC23E8">
        <w:t>miner</w:t>
      </w:r>
      <w:r w:rsidR="001A5E34">
        <w:softHyphen/>
      </w:r>
      <w:r w:rsidRPr="00EC23E8">
        <w:t>alima</w:t>
      </w:r>
      <w:r w:rsidRPr="00EC23E8">
        <w:t>, vitaminima i drugim korisnim sastojcima. Plod ima energetsku vrednost od oko 100 kilokalorija.</w:t>
      </w:r>
    </w:p>
    <w:p w14:paraId="680FFBF6" w14:textId="77777777" w:rsidR="007D4C75" w:rsidRPr="007D4C75" w:rsidRDefault="007D4C75" w:rsidP="00EC23E8">
      <w:r w:rsidRPr="007D4C75">
        <w:t>Banana u sebi sadrzi sledece sastojke:</w:t>
      </w:r>
    </w:p>
    <w:p w14:paraId="48420201" w14:textId="77777777" w:rsidR="007D4C75" w:rsidRPr="007D4C75" w:rsidRDefault="007D4C75" w:rsidP="00EC23E8">
      <w:pPr>
        <w:pStyle w:val="ListParagraph"/>
        <w:numPr>
          <w:ilvl w:val="0"/>
          <w:numId w:val="1"/>
        </w:numPr>
      </w:pPr>
      <w:r w:rsidRPr="007D4C75">
        <w:t>bakar</w:t>
      </w:r>
    </w:p>
    <w:p w14:paraId="2753C0F3" w14:textId="77777777" w:rsidR="007D4C75" w:rsidRPr="007D4C75" w:rsidRDefault="007D4C75" w:rsidP="00EC23E8">
      <w:pPr>
        <w:pStyle w:val="ListParagraph"/>
        <w:numPr>
          <w:ilvl w:val="0"/>
          <w:numId w:val="1"/>
        </w:numPr>
      </w:pPr>
      <w:r w:rsidRPr="007D4C75">
        <w:t>belancevine</w:t>
      </w:r>
    </w:p>
    <w:p w14:paraId="531DE2EC" w14:textId="77777777" w:rsidR="007D4C75" w:rsidRPr="007D4C75" w:rsidRDefault="007D4C75" w:rsidP="00EC23E8">
      <w:pPr>
        <w:pStyle w:val="ListParagraph"/>
        <w:numPr>
          <w:ilvl w:val="0"/>
          <w:numId w:val="1"/>
        </w:numPr>
      </w:pPr>
      <w:r w:rsidRPr="007D4C75">
        <w:t>beta-karoten</w:t>
      </w:r>
    </w:p>
    <w:p w14:paraId="3C975DDD" w14:textId="77777777" w:rsidR="007D4C75" w:rsidRPr="007D4C75" w:rsidRDefault="007D4C75" w:rsidP="00EC23E8">
      <w:pPr>
        <w:pStyle w:val="ListParagraph"/>
        <w:numPr>
          <w:ilvl w:val="0"/>
          <w:numId w:val="1"/>
        </w:numPr>
      </w:pPr>
      <w:r w:rsidRPr="007D4C75">
        <w:t>biljna vlakna</w:t>
      </w:r>
    </w:p>
    <w:p w14:paraId="15F8B0DE" w14:textId="77777777" w:rsidR="007D4C75" w:rsidRPr="007D4C75" w:rsidRDefault="007D4C75" w:rsidP="00EC23E8">
      <w:pPr>
        <w:pStyle w:val="ListParagraph"/>
        <w:numPr>
          <w:ilvl w:val="0"/>
          <w:numId w:val="1"/>
        </w:numPr>
      </w:pPr>
      <w:r w:rsidRPr="007D4C75">
        <w:t>biljne masti</w:t>
      </w:r>
    </w:p>
    <w:p w14:paraId="00A5F65D" w14:textId="77777777" w:rsidR="007D4C75" w:rsidRPr="007D4C75" w:rsidRDefault="007D4C75" w:rsidP="00EC23E8">
      <w:pPr>
        <w:pStyle w:val="ListParagraph"/>
        <w:numPr>
          <w:ilvl w:val="0"/>
          <w:numId w:val="1"/>
        </w:numPr>
      </w:pPr>
      <w:r w:rsidRPr="007D4C75">
        <w:t>vitamin A</w:t>
      </w:r>
    </w:p>
    <w:p w14:paraId="79E90CB9" w14:textId="77777777" w:rsidR="007D4C75" w:rsidRPr="007D4C75" w:rsidRDefault="007D4C75" w:rsidP="00EC23E8">
      <w:pPr>
        <w:pStyle w:val="ListParagraph"/>
        <w:numPr>
          <w:ilvl w:val="0"/>
          <w:numId w:val="1"/>
        </w:numPr>
      </w:pPr>
      <w:r w:rsidRPr="007D4C75">
        <w:t>vitamin B6 i B12</w:t>
      </w:r>
    </w:p>
    <w:p w14:paraId="7C9A0539" w14:textId="77777777" w:rsidR="007D4C75" w:rsidRPr="007D4C75" w:rsidRDefault="007D4C75" w:rsidP="00EC23E8">
      <w:pPr>
        <w:pStyle w:val="ListParagraph"/>
        <w:numPr>
          <w:ilvl w:val="0"/>
          <w:numId w:val="1"/>
        </w:numPr>
      </w:pPr>
      <w:r w:rsidRPr="007D4C75">
        <w:t>vitmin E</w:t>
      </w:r>
    </w:p>
    <w:p w14:paraId="3BC75637" w14:textId="77777777" w:rsidR="007D4C75" w:rsidRPr="007D4C75" w:rsidRDefault="007D4C75" w:rsidP="00EC23E8">
      <w:pPr>
        <w:pStyle w:val="ListParagraph"/>
        <w:numPr>
          <w:ilvl w:val="0"/>
          <w:numId w:val="1"/>
        </w:numPr>
      </w:pPr>
      <w:r w:rsidRPr="007D4C75">
        <w:t>vitamin C</w:t>
      </w:r>
    </w:p>
    <w:p w14:paraId="69435538" w14:textId="77777777" w:rsidR="007D4C75" w:rsidRPr="007D4C75" w:rsidRDefault="007D4C75" w:rsidP="00EC23E8">
      <w:pPr>
        <w:pStyle w:val="ListParagraph"/>
        <w:numPr>
          <w:ilvl w:val="0"/>
          <w:numId w:val="1"/>
        </w:numPr>
      </w:pPr>
      <w:r w:rsidRPr="007D4C75">
        <w:t>gvozd</w:t>
      </w:r>
      <w:r w:rsidR="00A00F75" w:rsidRPr="007D4C75">
        <w:rPr>
          <w:rFonts w:ascii="Tahoma" w:hAnsi="Tahoma" w:cs="Tahoma"/>
        </w:rPr>
        <w:t>�</w:t>
      </w:r>
      <w:r w:rsidRPr="007D4C75">
        <w:t>e</w:t>
      </w:r>
    </w:p>
    <w:p w14:paraId="57292BFF" w14:textId="77777777" w:rsidR="007D4C75" w:rsidRPr="007D4C75" w:rsidRDefault="007D4C75" w:rsidP="00EC23E8">
      <w:pPr>
        <w:pStyle w:val="ListParagraph"/>
        <w:numPr>
          <w:ilvl w:val="0"/>
          <w:numId w:val="1"/>
        </w:numPr>
      </w:pPr>
      <w:r w:rsidRPr="007D4C75">
        <w:t>kalijum</w:t>
      </w:r>
    </w:p>
    <w:p w14:paraId="6189A9A1" w14:textId="77777777" w:rsidR="007D4C75" w:rsidRPr="007D4C75" w:rsidRDefault="007D4C75" w:rsidP="00EC23E8">
      <w:pPr>
        <w:pStyle w:val="ListParagraph"/>
        <w:numPr>
          <w:ilvl w:val="0"/>
          <w:numId w:val="1"/>
        </w:numPr>
      </w:pPr>
      <w:r w:rsidRPr="007D4C75">
        <w:t>kalcijum</w:t>
      </w:r>
    </w:p>
    <w:p w14:paraId="793D7714" w14:textId="77777777" w:rsidR="007D4C75" w:rsidRPr="007D4C75" w:rsidRDefault="007D4C75" w:rsidP="00EC23E8">
      <w:pPr>
        <w:pStyle w:val="ListParagraph"/>
        <w:numPr>
          <w:ilvl w:val="0"/>
          <w:numId w:val="1"/>
        </w:numPr>
      </w:pPr>
      <w:r w:rsidRPr="007D4C75">
        <w:t>magnezijum</w:t>
      </w:r>
    </w:p>
    <w:p w14:paraId="460E2231" w14:textId="77777777" w:rsidR="007D4C75" w:rsidRPr="007D4C75" w:rsidRDefault="007D4C75" w:rsidP="00EC23E8">
      <w:pPr>
        <w:pStyle w:val="ListParagraph"/>
        <w:numPr>
          <w:ilvl w:val="0"/>
          <w:numId w:val="1"/>
        </w:numPr>
      </w:pPr>
      <w:r w:rsidRPr="007D4C75">
        <w:t>mangan</w:t>
      </w:r>
    </w:p>
    <w:p w14:paraId="2742893E" w14:textId="77777777" w:rsidR="007D4C75" w:rsidRPr="007D4C75" w:rsidRDefault="007D4C75" w:rsidP="00EC23E8">
      <w:pPr>
        <w:pStyle w:val="ListParagraph"/>
        <w:numPr>
          <w:ilvl w:val="0"/>
          <w:numId w:val="1"/>
        </w:numPr>
      </w:pPr>
      <w:r w:rsidRPr="007D4C75">
        <w:t>minerale</w:t>
      </w:r>
    </w:p>
    <w:p w14:paraId="3E97E864" w14:textId="77777777" w:rsidR="007D4C75" w:rsidRPr="007D4C75" w:rsidRDefault="007D4C75" w:rsidP="00EC23E8">
      <w:pPr>
        <w:pStyle w:val="ListParagraph"/>
        <w:numPr>
          <w:ilvl w:val="0"/>
          <w:numId w:val="1"/>
        </w:numPr>
      </w:pPr>
      <w:r w:rsidRPr="007D4C75">
        <w:t>natrijum</w:t>
      </w:r>
    </w:p>
    <w:p w14:paraId="64BB0823" w14:textId="77777777" w:rsidR="007D4C75" w:rsidRPr="007D4C75" w:rsidRDefault="007D4C75" w:rsidP="00EC23E8">
      <w:pPr>
        <w:pStyle w:val="ListParagraph"/>
        <w:numPr>
          <w:ilvl w:val="0"/>
          <w:numId w:val="1"/>
        </w:numPr>
      </w:pPr>
      <w:r w:rsidRPr="007D4C75">
        <w:t>triptohan</w:t>
      </w:r>
    </w:p>
    <w:p w14:paraId="76340F50" w14:textId="77777777" w:rsidR="007D4C75" w:rsidRPr="007D4C75" w:rsidRDefault="007D4C75" w:rsidP="00EC23E8">
      <w:pPr>
        <w:pStyle w:val="ListParagraph"/>
        <w:numPr>
          <w:ilvl w:val="0"/>
          <w:numId w:val="1"/>
        </w:numPr>
      </w:pPr>
      <w:r w:rsidRPr="007D4C75">
        <w:t>ugljene hidrate</w:t>
      </w:r>
    </w:p>
    <w:p w14:paraId="463C5FC8" w14:textId="77777777" w:rsidR="007D4C75" w:rsidRPr="007D4C75" w:rsidRDefault="007D4C75" w:rsidP="00EC23E8">
      <w:pPr>
        <w:pStyle w:val="ListParagraph"/>
        <w:numPr>
          <w:ilvl w:val="0"/>
          <w:numId w:val="1"/>
        </w:numPr>
      </w:pPr>
      <w:r w:rsidRPr="007D4C75">
        <w:t>folnu kiselinu</w:t>
      </w:r>
    </w:p>
    <w:p w14:paraId="15334EE8" w14:textId="77777777" w:rsidR="007D4C75" w:rsidRPr="007D4C75" w:rsidRDefault="007D4C75" w:rsidP="00EC23E8">
      <w:pPr>
        <w:pStyle w:val="ListParagraph"/>
        <w:numPr>
          <w:ilvl w:val="0"/>
          <w:numId w:val="1"/>
        </w:numPr>
      </w:pPr>
      <w:r w:rsidRPr="007D4C75">
        <w:t>fosfor</w:t>
      </w:r>
    </w:p>
    <w:p w14:paraId="6C66C630" w14:textId="77777777" w:rsidR="007D4C75" w:rsidRPr="007D4C75" w:rsidRDefault="007D4C75" w:rsidP="00EC23E8">
      <w:pPr>
        <w:pStyle w:val="ListParagraph"/>
        <w:numPr>
          <w:ilvl w:val="0"/>
          <w:numId w:val="1"/>
        </w:numPr>
      </w:pPr>
      <w:r w:rsidRPr="007D4C75">
        <w:t>hlor</w:t>
      </w:r>
    </w:p>
    <w:p w14:paraId="3DCE0A36" w14:textId="77777777" w:rsidR="007D4C75" w:rsidRPr="007D4C75" w:rsidRDefault="007D4C75" w:rsidP="00EC23E8">
      <w:pPr>
        <w:pStyle w:val="ListParagraph"/>
        <w:numPr>
          <w:ilvl w:val="0"/>
          <w:numId w:val="1"/>
        </w:numPr>
      </w:pPr>
      <w:r w:rsidRPr="0004198F">
        <w:rPr>
          <w:rFonts w:ascii="Tahoma" w:hAnsi="Tahoma" w:cs="Tahoma"/>
        </w:rPr>
        <w:t>�</w:t>
      </w:r>
      <w:r w:rsidRPr="007D4C75">
        <w:t>ecer (fruktozu i glukozu)</w:t>
      </w:r>
    </w:p>
    <w:p w14:paraId="246A8D50" w14:textId="77777777" w:rsidR="00A00F75" w:rsidRDefault="00A00F7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ind w:firstLine="0"/>
        <w:jc w:val="left"/>
      </w:pPr>
      <w:bookmarkStart w:id="9" w:name="_Toc404673877"/>
      <w:r>
        <w:br w:type="page"/>
      </w:r>
    </w:p>
    <w:p w14:paraId="26BC0BC8" w14:textId="77777777" w:rsidR="007D4C75" w:rsidRPr="007D4C75" w:rsidRDefault="007D4C75" w:rsidP="009A2F12">
      <w:pPr>
        <w:pStyle w:val="Heading1"/>
      </w:pPr>
      <w:bookmarkStart w:id="10" w:name="_Toc404685826"/>
      <w:r w:rsidRPr="007D4C75">
        <w:t>Primena u ishrani</w:t>
      </w:r>
      <w:bookmarkEnd w:id="9"/>
      <w:bookmarkEnd w:id="10"/>
    </w:p>
    <w:p w14:paraId="171CC9B5" w14:textId="77777777" w:rsidR="007D4C75" w:rsidRPr="007D4C75" w:rsidRDefault="007D4C75" w:rsidP="00EC23E8">
      <w:r w:rsidRPr="007D4C75">
        <w:t>Banana</w:t>
      </w:r>
      <w:r w:rsidR="009A2F12">
        <w:rPr>
          <w:rStyle w:val="FootnoteReference"/>
        </w:rPr>
        <w:footnoteReference w:id="2"/>
      </w:r>
      <w:r w:rsidRPr="007D4C75">
        <w:t xml:space="preserve"> se koristi u ishrani kao desert, za pripremanje sokova, za pripremanje kremova, kao dodatak nekim salatama, kolacima, pa cak i kao sirovina za rakiju.</w:t>
      </w:r>
    </w:p>
    <w:p w14:paraId="4672D442" w14:textId="77777777" w:rsidR="009A2F12" w:rsidRDefault="009A2F12" w:rsidP="00EC23E8"/>
    <w:p w14:paraId="3E45C7F6" w14:textId="77777777" w:rsidR="009A2F12" w:rsidRDefault="009A2F12" w:rsidP="00EC23E8"/>
    <w:p w14:paraId="1614F5FF" w14:textId="77777777" w:rsidR="009A2F12" w:rsidRDefault="009A2F12" w:rsidP="00EC23E8"/>
    <w:p w14:paraId="3D2DF202" w14:textId="77777777" w:rsidR="009A2F12" w:rsidRDefault="009A2F12" w:rsidP="00EC23E8"/>
    <w:p w14:paraId="26A9FD50" w14:textId="77777777" w:rsidR="009A2F12" w:rsidRDefault="009A2F12" w:rsidP="00EC23E8"/>
    <w:p w14:paraId="62679D95" w14:textId="77777777" w:rsidR="009A2F12" w:rsidRDefault="009A2F12" w:rsidP="00EC23E8"/>
    <w:p w14:paraId="3C154DD2" w14:textId="77777777" w:rsidR="009A2F12" w:rsidRDefault="009A2F12" w:rsidP="00EC23E8"/>
    <w:p w14:paraId="18575253" w14:textId="77777777" w:rsidR="009A2F12" w:rsidRDefault="009A2F12" w:rsidP="00EC23E8"/>
    <w:p w14:paraId="68FDF63E" w14:textId="77777777" w:rsidR="009A2F12" w:rsidRDefault="009A2F12" w:rsidP="00EC23E8"/>
    <w:p w14:paraId="71DC9C49" w14:textId="77777777" w:rsidR="009A2F12" w:rsidRDefault="009A2F12" w:rsidP="00EC23E8"/>
    <w:p w14:paraId="37648EB6" w14:textId="77777777" w:rsidR="009A2F12" w:rsidRDefault="009A2F12" w:rsidP="00EC23E8"/>
    <w:p w14:paraId="27C3AF11" w14:textId="77777777" w:rsidR="009A2F12" w:rsidRDefault="009A2F12" w:rsidP="00EC23E8"/>
    <w:p w14:paraId="191FD594" w14:textId="77777777" w:rsidR="009A2F12" w:rsidRDefault="009A2F12" w:rsidP="00EC23E8"/>
    <w:p w14:paraId="75513D4B" w14:textId="77777777" w:rsidR="009A2F12" w:rsidRDefault="009A2F12" w:rsidP="00EC23E8"/>
    <w:p w14:paraId="48A95EBB" w14:textId="77777777" w:rsidR="009A2F12" w:rsidRDefault="009A2F12" w:rsidP="00EC23E8"/>
    <w:p w14:paraId="24A408C6" w14:textId="77777777" w:rsidR="009A2F12" w:rsidRDefault="009A2F12" w:rsidP="00EC23E8"/>
    <w:p w14:paraId="43F1496E" w14:textId="77777777" w:rsidR="009A2F12" w:rsidRDefault="009A2F12" w:rsidP="00EC23E8"/>
    <w:p w14:paraId="1A9ACEF7" w14:textId="77777777" w:rsidR="009A2F12" w:rsidRDefault="009A2F12" w:rsidP="00EC23E8"/>
    <w:p w14:paraId="40029094" w14:textId="77777777" w:rsidR="009A2F12" w:rsidRDefault="009A2F12" w:rsidP="00EC23E8"/>
    <w:p w14:paraId="3D71561B" w14:textId="77777777" w:rsidR="009A2F12" w:rsidRDefault="009A2F12" w:rsidP="00EC23E8"/>
    <w:p w14:paraId="40012991" w14:textId="77777777" w:rsidR="007D4C75" w:rsidRPr="007D4C75" w:rsidRDefault="007D4C75" w:rsidP="00EC23E8">
      <w:r w:rsidRPr="007D4C75">
        <w:t>Banana se narocito preporucuje za dorucak</w:t>
      </w:r>
      <w:r w:rsidR="009A2F12">
        <w:rPr>
          <w:rStyle w:val="FootnoteReference"/>
        </w:rPr>
        <w:footnoteReference w:id="3"/>
      </w:r>
      <w:r w:rsidRPr="007D4C75">
        <w:t xml:space="preserve"> ili u</w:t>
      </w:r>
      <w:r w:rsidR="00EC23E8" w:rsidRPr="007D4C75">
        <w:rPr>
          <w:rFonts w:ascii="Tahoma" w:hAnsi="Tahoma" w:cs="Tahoma"/>
        </w:rPr>
        <w:t>�</w:t>
      </w:r>
      <w:r w:rsidRPr="007D4C75">
        <w:t>inu jer veoma brzo daje potrebne sastojke organizmu pa je narocito koriste deca i sportisti kao meduobrok ili kao pomocni obrok. Istra</w:t>
      </w:r>
      <w:r w:rsidRPr="007D4C75">
        <w:rPr>
          <w:rFonts w:ascii="Tahoma" w:hAnsi="Tahoma" w:cs="Tahoma"/>
        </w:rPr>
        <w:t>�</w:t>
      </w:r>
      <w:r w:rsidRPr="007D4C75">
        <w:t>ivanjima se do</w:t>
      </w:r>
      <w:r w:rsidRPr="007D4C75">
        <w:rPr>
          <w:rFonts w:ascii="Tahoma" w:hAnsi="Tahoma" w:cs="Tahoma"/>
        </w:rPr>
        <w:t>�</w:t>
      </w:r>
      <w:r w:rsidRPr="007D4C75">
        <w:t>lo do zakljucka da dve banane dnevno daju energiju za skoro 100 minuta fizickog napora.</w:t>
      </w:r>
    </w:p>
    <w:p w14:paraId="07A47EC3" w14:textId="77777777" w:rsidR="009A2F12" w:rsidRDefault="009A2F12" w:rsidP="00EC23E8"/>
    <w:p w14:paraId="4C9FC592" w14:textId="77777777" w:rsidR="009A2F12" w:rsidRDefault="009A2F12" w:rsidP="00EC23E8"/>
    <w:p w14:paraId="286B5DDD" w14:textId="77777777" w:rsidR="009A2F12" w:rsidRDefault="009A2F12" w:rsidP="00EC23E8"/>
    <w:p w14:paraId="39FCA95F" w14:textId="77777777" w:rsidR="009A2F12" w:rsidRDefault="009A2F12" w:rsidP="00EC23E8"/>
    <w:p w14:paraId="2CFA834B" w14:textId="77777777" w:rsidR="009A2F12" w:rsidRDefault="009A2F12" w:rsidP="00EC23E8"/>
    <w:p w14:paraId="218BAFA9" w14:textId="77777777" w:rsidR="009A2F12" w:rsidRDefault="009A2F12" w:rsidP="00EC23E8"/>
    <w:p w14:paraId="06DEB0F4" w14:textId="77777777" w:rsidR="007D4C75" w:rsidRPr="007D4C75" w:rsidRDefault="007D4C75" w:rsidP="00EC23E8">
      <w:r w:rsidRPr="007D4C75">
        <w:t>Za sprecavanje gojaznosti savetuje se da se pojede parce banane, a ne neki slatki</w:t>
      </w:r>
      <w:r w:rsidRPr="007D4C75">
        <w:rPr>
          <w:rFonts w:ascii="Tahoma" w:hAnsi="Tahoma" w:cs="Tahoma"/>
        </w:rPr>
        <w:t>�</w:t>
      </w:r>
      <w:r w:rsidRPr="007D4C75">
        <w:t>.</w:t>
      </w:r>
    </w:p>
    <w:p w14:paraId="283729DA" w14:textId="77777777" w:rsidR="007D4C75" w:rsidRPr="009A2F12" w:rsidRDefault="007D4C75" w:rsidP="009A2F12">
      <w:pPr>
        <w:pStyle w:val="Heading1"/>
      </w:pPr>
      <w:bookmarkStart w:id="11" w:name="_Toc404673878"/>
      <w:bookmarkStart w:id="12" w:name="_Toc404685827"/>
      <w:r w:rsidRPr="009A2F12">
        <w:t>Kori</w:t>
      </w:r>
      <w:r w:rsidRPr="009A2F12">
        <w:rPr>
          <w:rFonts w:ascii="Tahoma" w:hAnsi="Tahoma" w:cs="Tahoma"/>
        </w:rPr>
        <w:t>�</w:t>
      </w:r>
      <w:r w:rsidRPr="009A2F12">
        <w:t>cenje</w:t>
      </w:r>
      <w:bookmarkEnd w:id="11"/>
      <w:bookmarkEnd w:id="12"/>
    </w:p>
    <w:p w14:paraId="674D6649" w14:textId="77777777" w:rsidR="007D4C75" w:rsidRPr="007D4C75" w:rsidRDefault="007D4C75" w:rsidP="00EC23E8">
      <w:r w:rsidRPr="007D4C75">
        <w:t>Banana je dobar antioksidans i deluje protiv bakterija i virusa, pa strucnjaci</w:t>
      </w:r>
      <w:r w:rsidR="009A2F12">
        <w:rPr>
          <w:rStyle w:val="FootnoteReference"/>
        </w:rPr>
        <w:footnoteReference w:id="4"/>
      </w:r>
      <w:r w:rsidRPr="007D4C75">
        <w:t xml:space="preserve"> preporucuju "jednu bananu dnevno kao lek".</w:t>
      </w:r>
    </w:p>
    <w:p w14:paraId="1F59F369" w14:textId="77777777" w:rsidR="007D4C75" w:rsidRPr="007D4C75" w:rsidRDefault="007D4C75" w:rsidP="00EC23E8">
      <w:r w:rsidRPr="007D4C75">
        <w:t>Banane ne treba cuvati u fri</w:t>
      </w:r>
      <w:r w:rsidRPr="007D4C75">
        <w:rPr>
          <w:rFonts w:ascii="Tahoma" w:hAnsi="Tahoma" w:cs="Tahoma"/>
        </w:rPr>
        <w:t>�</w:t>
      </w:r>
      <w:r w:rsidRPr="007D4C75">
        <w:t>ideru niti zamrzivacu, jer se tako brzo kvare i gube hranljive sastojke.</w:t>
      </w:r>
    </w:p>
    <w:p w14:paraId="58DBC468" w14:textId="77777777" w:rsidR="007D4C75" w:rsidRPr="007D4C75" w:rsidRDefault="007D4C75" w:rsidP="00EC23E8">
      <w:r w:rsidRPr="007D4C75">
        <w:t>Treba voditi racuna o tome da kod odredenog broja ljudi banane izazivaju alergiju. Zbog toga se preporucuje da se bebama prvi put daje ka</w:t>
      </w:r>
      <w:r w:rsidRPr="007D4C75">
        <w:rPr>
          <w:rFonts w:ascii="Tahoma" w:hAnsi="Tahoma" w:cs="Tahoma"/>
        </w:rPr>
        <w:t>�</w:t>
      </w:r>
      <w:r w:rsidRPr="007D4C75">
        <w:t>icica ka</w:t>
      </w:r>
      <w:r w:rsidRPr="007D4C75">
        <w:rPr>
          <w:rFonts w:ascii="Tahoma" w:hAnsi="Tahoma" w:cs="Tahoma"/>
        </w:rPr>
        <w:t>�</w:t>
      </w:r>
      <w:r w:rsidRPr="007D4C75">
        <w:t>ice od banane da bi se proverilo da li su sklone alergiji.</w:t>
      </w:r>
    </w:p>
    <w:p w14:paraId="020AABA4" w14:textId="77777777" w:rsidR="007D4C75" w:rsidRPr="007D4C75" w:rsidRDefault="007D4C75" w:rsidP="00EC23E8">
      <w:r w:rsidRPr="007D4C75">
        <w:t>Lekovita svojstva</w:t>
      </w:r>
    </w:p>
    <w:p w14:paraId="6E676E98" w14:textId="77777777" w:rsidR="007D4C75" w:rsidRPr="007D4C75" w:rsidRDefault="007D4C75" w:rsidP="00EC23E8">
      <w:r w:rsidRPr="007D4C75">
        <w:t>Banana mo</w:t>
      </w:r>
      <w:r w:rsidRPr="007D4C75">
        <w:rPr>
          <w:rFonts w:ascii="Tahoma" w:hAnsi="Tahoma" w:cs="Tahoma"/>
        </w:rPr>
        <w:t>�</w:t>
      </w:r>
      <w:r w:rsidRPr="007D4C75">
        <w:t>e koristiti u lecenju sledecih bolesti i tegoba:</w:t>
      </w:r>
    </w:p>
    <w:p w14:paraId="110AAA05" w14:textId="77777777" w:rsidR="007D4C75" w:rsidRPr="007D4C75" w:rsidRDefault="007D4C75" w:rsidP="00EC23E8">
      <w:pPr>
        <w:pStyle w:val="ListParagraph"/>
        <w:numPr>
          <w:ilvl w:val="0"/>
          <w:numId w:val="3"/>
        </w:numPr>
      </w:pPr>
      <w:r w:rsidRPr="007D4C75">
        <w:t>avitaminoza</w:t>
      </w:r>
    </w:p>
    <w:p w14:paraId="61294254" w14:textId="77777777" w:rsidR="007D4C75" w:rsidRPr="007D4C75" w:rsidRDefault="007D4C75" w:rsidP="00EC23E8">
      <w:pPr>
        <w:pStyle w:val="ListParagraph"/>
        <w:numPr>
          <w:ilvl w:val="1"/>
          <w:numId w:val="3"/>
        </w:numPr>
      </w:pPr>
      <w:r w:rsidRPr="007D4C75">
        <w:t>akne</w:t>
      </w:r>
    </w:p>
    <w:p w14:paraId="06E2796B" w14:textId="77777777" w:rsidR="007D4C75" w:rsidRPr="007D4C75" w:rsidRDefault="007D4C75" w:rsidP="00EC23E8">
      <w:pPr>
        <w:pStyle w:val="ListParagraph"/>
        <w:numPr>
          <w:ilvl w:val="1"/>
          <w:numId w:val="3"/>
        </w:numPr>
      </w:pPr>
      <w:r w:rsidRPr="007D4C75">
        <w:t>anemija</w:t>
      </w:r>
    </w:p>
    <w:p w14:paraId="3958BCBD" w14:textId="77777777" w:rsidR="007D4C75" w:rsidRPr="007D4C75" w:rsidRDefault="007D4C75" w:rsidP="00EC23E8">
      <w:pPr>
        <w:pStyle w:val="ListParagraph"/>
        <w:numPr>
          <w:ilvl w:val="0"/>
          <w:numId w:val="4"/>
        </w:numPr>
      </w:pPr>
      <w:r w:rsidRPr="007D4C75">
        <w:t>bolesti srca</w:t>
      </w:r>
      <w:r w:rsidR="00E5110A">
        <w:fldChar w:fldCharType="begin"/>
      </w:r>
      <w:r w:rsidR="00E5110A">
        <w:instrText xml:space="preserve"> XE "</w:instrText>
      </w:r>
      <w:r w:rsidR="00E5110A" w:rsidRPr="001F7CC5">
        <w:instrText>bolesti srca</w:instrText>
      </w:r>
      <w:r w:rsidR="00E5110A">
        <w:instrText xml:space="preserve">" </w:instrText>
      </w:r>
      <w:r w:rsidR="00E5110A">
        <w:fldChar w:fldCharType="end"/>
      </w:r>
    </w:p>
    <w:p w14:paraId="1C4D6159" w14:textId="77777777" w:rsidR="007D4C75" w:rsidRPr="007D4C75" w:rsidRDefault="007D4C75" w:rsidP="00EC23E8">
      <w:pPr>
        <w:pStyle w:val="ListParagraph"/>
        <w:numPr>
          <w:ilvl w:val="1"/>
          <w:numId w:val="4"/>
        </w:numPr>
      </w:pPr>
      <w:r w:rsidRPr="007D4C75">
        <w:t>bronhitis, prehlade i grip</w:t>
      </w:r>
    </w:p>
    <w:p w14:paraId="5F9C6022" w14:textId="77777777" w:rsidR="007D4C75" w:rsidRPr="007D4C75" w:rsidRDefault="007D4C75" w:rsidP="00EC23E8">
      <w:pPr>
        <w:pStyle w:val="ListParagraph"/>
        <w:numPr>
          <w:ilvl w:val="1"/>
          <w:numId w:val="4"/>
        </w:numPr>
      </w:pPr>
      <w:r w:rsidRPr="007D4C75">
        <w:t>gojaznost</w:t>
      </w:r>
    </w:p>
    <w:p w14:paraId="0D20D92A" w14:textId="77777777" w:rsidR="007D4C75" w:rsidRPr="007D4C75" w:rsidRDefault="007D4C75" w:rsidP="00EC23E8">
      <w:pPr>
        <w:pStyle w:val="ListParagraph"/>
        <w:numPr>
          <w:ilvl w:val="1"/>
          <w:numId w:val="4"/>
        </w:numPr>
      </w:pPr>
      <w:r w:rsidRPr="007D4C75">
        <w:t>goru</w:t>
      </w:r>
      <w:r w:rsidRPr="0004198F">
        <w:rPr>
          <w:rFonts w:ascii="Tahoma" w:hAnsi="Tahoma" w:cs="Tahoma"/>
        </w:rPr>
        <w:t>�</w:t>
      </w:r>
      <w:r w:rsidRPr="007D4C75">
        <w:t>ica</w:t>
      </w:r>
    </w:p>
    <w:p w14:paraId="4037C772" w14:textId="77777777" w:rsidR="007D4C75" w:rsidRPr="007D4C75" w:rsidRDefault="007D4C75" w:rsidP="00EC23E8">
      <w:pPr>
        <w:pStyle w:val="ListParagraph"/>
        <w:numPr>
          <w:ilvl w:val="1"/>
          <w:numId w:val="4"/>
        </w:numPr>
      </w:pPr>
      <w:r w:rsidRPr="007D4C75">
        <w:t>gubitak koncentracije</w:t>
      </w:r>
    </w:p>
    <w:p w14:paraId="36EB3A2E" w14:textId="77777777" w:rsidR="007D4C75" w:rsidRPr="007D4C75" w:rsidRDefault="007D4C75" w:rsidP="00EC23E8">
      <w:pPr>
        <w:pStyle w:val="ListParagraph"/>
        <w:numPr>
          <w:ilvl w:val="1"/>
          <w:numId w:val="4"/>
        </w:numPr>
      </w:pPr>
      <w:r w:rsidRPr="007D4C75">
        <w:t>depresija</w:t>
      </w:r>
    </w:p>
    <w:p w14:paraId="7923C169" w14:textId="77777777" w:rsidR="007D4C75" w:rsidRPr="007D4C75" w:rsidRDefault="007D4C75" w:rsidP="00EC23E8">
      <w:pPr>
        <w:pStyle w:val="ListParagraph"/>
        <w:numPr>
          <w:ilvl w:val="1"/>
          <w:numId w:val="4"/>
        </w:numPr>
      </w:pPr>
      <w:r w:rsidRPr="007D4C75">
        <w:t>dijabetes</w:t>
      </w:r>
    </w:p>
    <w:p w14:paraId="6BBFDD04" w14:textId="77777777" w:rsidR="007D4C75" w:rsidRPr="007D4C75" w:rsidRDefault="007D4C75" w:rsidP="00EC23E8">
      <w:pPr>
        <w:pStyle w:val="ListParagraph"/>
        <w:numPr>
          <w:ilvl w:val="1"/>
          <w:numId w:val="4"/>
        </w:numPr>
      </w:pPr>
      <w:r w:rsidRPr="007D4C75">
        <w:t>zatvor</w:t>
      </w:r>
    </w:p>
    <w:p w14:paraId="3A8ED6AB" w14:textId="77777777" w:rsidR="007D4C75" w:rsidRPr="007D4C75" w:rsidRDefault="007D4C75" w:rsidP="00EC23E8">
      <w:pPr>
        <w:pStyle w:val="ListParagraph"/>
        <w:numPr>
          <w:ilvl w:val="1"/>
          <w:numId w:val="4"/>
        </w:numPr>
      </w:pPr>
      <w:r w:rsidRPr="007D4C75">
        <w:t>impotencija</w:t>
      </w:r>
    </w:p>
    <w:p w14:paraId="14CE2D79" w14:textId="77777777" w:rsidR="007D4C75" w:rsidRPr="007D4C75" w:rsidRDefault="007D4C75" w:rsidP="00EC23E8">
      <w:pPr>
        <w:pStyle w:val="ListParagraph"/>
        <w:numPr>
          <w:ilvl w:val="1"/>
          <w:numId w:val="4"/>
        </w:numPr>
      </w:pPr>
      <w:r w:rsidRPr="007D4C75">
        <w:t>infarkt</w:t>
      </w:r>
    </w:p>
    <w:p w14:paraId="44B33C25" w14:textId="77777777" w:rsidR="007D4C75" w:rsidRPr="007D4C75" w:rsidRDefault="007D4C75" w:rsidP="00EC23E8">
      <w:pPr>
        <w:pStyle w:val="ListParagraph"/>
        <w:numPr>
          <w:ilvl w:val="0"/>
          <w:numId w:val="4"/>
        </w:numPr>
      </w:pPr>
      <w:r w:rsidRPr="007D4C75">
        <w:t>jutarnja mucnina</w:t>
      </w:r>
    </w:p>
    <w:p w14:paraId="2B173255" w14:textId="77777777" w:rsidR="007D4C75" w:rsidRPr="007D4C75" w:rsidRDefault="007D4C75" w:rsidP="00EC23E8">
      <w:pPr>
        <w:pStyle w:val="ListParagraph"/>
        <w:numPr>
          <w:ilvl w:val="1"/>
          <w:numId w:val="4"/>
        </w:numPr>
      </w:pPr>
      <w:r w:rsidRPr="007D4C75">
        <w:t>jacanje imunolo</w:t>
      </w:r>
      <w:r w:rsidRPr="0004198F">
        <w:rPr>
          <w:rFonts w:ascii="Tahoma" w:hAnsi="Tahoma" w:cs="Tahoma"/>
        </w:rPr>
        <w:t>�</w:t>
      </w:r>
      <w:r w:rsidRPr="007D4C75">
        <w:t>kog sistema</w:t>
      </w:r>
    </w:p>
    <w:p w14:paraId="33F2A705" w14:textId="77777777" w:rsidR="007D4C75" w:rsidRPr="007D4C75" w:rsidRDefault="007D4C75" w:rsidP="00EC23E8">
      <w:pPr>
        <w:pStyle w:val="ListParagraph"/>
        <w:numPr>
          <w:ilvl w:val="1"/>
          <w:numId w:val="4"/>
        </w:numPr>
      </w:pPr>
      <w:r w:rsidRPr="007D4C75">
        <w:t>ka</w:t>
      </w:r>
      <w:r w:rsidRPr="0004198F">
        <w:rPr>
          <w:rFonts w:ascii="Tahoma" w:hAnsi="Tahoma" w:cs="Tahoma"/>
        </w:rPr>
        <w:t>�</w:t>
      </w:r>
      <w:r w:rsidRPr="007D4C75">
        <w:t>alj</w:t>
      </w:r>
    </w:p>
    <w:p w14:paraId="7EFE30DF" w14:textId="77777777" w:rsidR="007D4C75" w:rsidRPr="007D4C75" w:rsidRDefault="007D4C75" w:rsidP="00EC23E8">
      <w:pPr>
        <w:pStyle w:val="ListParagraph"/>
        <w:numPr>
          <w:ilvl w:val="2"/>
          <w:numId w:val="4"/>
        </w:numPr>
      </w:pPr>
      <w:r w:rsidRPr="007D4C75">
        <w:t>mamurluk (frape od banane)</w:t>
      </w:r>
    </w:p>
    <w:p w14:paraId="78A5D4D8" w14:textId="77777777" w:rsidR="007D4C75" w:rsidRPr="007D4C75" w:rsidRDefault="007D4C75" w:rsidP="00EC23E8">
      <w:pPr>
        <w:pStyle w:val="ListParagraph"/>
        <w:numPr>
          <w:ilvl w:val="1"/>
          <w:numId w:val="4"/>
        </w:numPr>
      </w:pPr>
      <w:r w:rsidRPr="007D4C75">
        <w:t>mo</w:t>
      </w:r>
      <w:r w:rsidRPr="0004198F">
        <w:rPr>
          <w:rFonts w:ascii="Tahoma" w:hAnsi="Tahoma" w:cs="Tahoma"/>
        </w:rPr>
        <w:t>�</w:t>
      </w:r>
      <w:r w:rsidRPr="007D4C75">
        <w:t>dani udar</w:t>
      </w:r>
    </w:p>
    <w:p w14:paraId="0CE349A6" w14:textId="77777777" w:rsidR="007D4C75" w:rsidRPr="007D4C75" w:rsidRDefault="007D4C75" w:rsidP="00EC23E8">
      <w:pPr>
        <w:pStyle w:val="ListParagraph"/>
        <w:numPr>
          <w:ilvl w:val="1"/>
          <w:numId w:val="4"/>
        </w:numPr>
      </w:pPr>
      <w:r w:rsidRPr="007D4C75">
        <w:t>neplodnost</w:t>
      </w:r>
    </w:p>
    <w:p w14:paraId="068D1D6E" w14:textId="77777777" w:rsidR="007D4C75" w:rsidRPr="007D4C75" w:rsidRDefault="007D4C75" w:rsidP="00EC23E8">
      <w:pPr>
        <w:pStyle w:val="ListParagraph"/>
        <w:numPr>
          <w:ilvl w:val="1"/>
          <w:numId w:val="4"/>
        </w:numPr>
      </w:pPr>
      <w:r w:rsidRPr="007D4C75">
        <w:t>nervoza</w:t>
      </w:r>
    </w:p>
    <w:p w14:paraId="6EAEBA4F" w14:textId="77777777" w:rsidR="007D4C75" w:rsidRPr="007D4C75" w:rsidRDefault="007D4C75" w:rsidP="00EC23E8">
      <w:pPr>
        <w:pStyle w:val="ListParagraph"/>
        <w:numPr>
          <w:ilvl w:val="1"/>
          <w:numId w:val="4"/>
        </w:numPr>
      </w:pPr>
      <w:r w:rsidRPr="007D4C75">
        <w:t>nesvestica</w:t>
      </w:r>
    </w:p>
    <w:p w14:paraId="402E4F20" w14:textId="77777777" w:rsidR="007D4C75" w:rsidRPr="007D4C75" w:rsidRDefault="007D4C75" w:rsidP="00EC23E8">
      <w:pPr>
        <w:pStyle w:val="ListParagraph"/>
        <w:numPr>
          <w:ilvl w:val="1"/>
          <w:numId w:val="4"/>
        </w:numPr>
      </w:pPr>
      <w:r w:rsidRPr="007D4C75">
        <w:t>odvikavanje od pu</w:t>
      </w:r>
      <w:r w:rsidRPr="0004198F">
        <w:rPr>
          <w:rFonts w:ascii="Tahoma" w:hAnsi="Tahoma" w:cs="Tahoma"/>
        </w:rPr>
        <w:t>�</w:t>
      </w:r>
      <w:r w:rsidRPr="007D4C75">
        <w:t>enja</w:t>
      </w:r>
    </w:p>
    <w:p w14:paraId="4B9E6427" w14:textId="77777777" w:rsidR="007D4C75" w:rsidRPr="007D4C75" w:rsidRDefault="007D4C75" w:rsidP="00EC23E8">
      <w:pPr>
        <w:pStyle w:val="ListParagraph"/>
        <w:numPr>
          <w:ilvl w:val="0"/>
          <w:numId w:val="4"/>
        </w:numPr>
      </w:pPr>
      <w:r w:rsidRPr="007D4C75">
        <w:t>PMS</w:t>
      </w:r>
    </w:p>
    <w:p w14:paraId="16750ABB" w14:textId="77777777" w:rsidR="007D4C75" w:rsidRPr="007D4C75" w:rsidRDefault="007D4C75" w:rsidP="00EC23E8">
      <w:pPr>
        <w:pStyle w:val="ListParagraph"/>
        <w:numPr>
          <w:ilvl w:val="0"/>
          <w:numId w:val="4"/>
        </w:numPr>
      </w:pPr>
      <w:r w:rsidRPr="007D4C75">
        <w:t>povi</w:t>
      </w:r>
      <w:r w:rsidRPr="0004198F">
        <w:rPr>
          <w:rFonts w:ascii="Tahoma" w:hAnsi="Tahoma" w:cs="Tahoma"/>
        </w:rPr>
        <w:t>�</w:t>
      </w:r>
      <w:r w:rsidRPr="007D4C75">
        <w:t>ena temperatura</w:t>
      </w:r>
    </w:p>
    <w:p w14:paraId="23296441" w14:textId="77777777" w:rsidR="007D4C75" w:rsidRPr="007D4C75" w:rsidRDefault="007D4C75" w:rsidP="00EC23E8">
      <w:pPr>
        <w:pStyle w:val="ListParagraph"/>
        <w:numPr>
          <w:ilvl w:val="0"/>
          <w:numId w:val="4"/>
        </w:numPr>
      </w:pPr>
      <w:r w:rsidRPr="007D4C75">
        <w:t>povi</w:t>
      </w:r>
      <w:r w:rsidRPr="0004198F">
        <w:rPr>
          <w:rFonts w:ascii="Tahoma" w:hAnsi="Tahoma" w:cs="Tahoma"/>
        </w:rPr>
        <w:t>�</w:t>
      </w:r>
      <w:r w:rsidRPr="007D4C75">
        <w:t>eni krvni pritisak</w:t>
      </w:r>
      <w:r w:rsidR="00E5110A">
        <w:fldChar w:fldCharType="begin"/>
      </w:r>
      <w:r w:rsidR="00E5110A">
        <w:instrText xml:space="preserve"> XE "</w:instrText>
      </w:r>
      <w:r w:rsidR="00E5110A" w:rsidRPr="004018C5">
        <w:instrText>povi</w:instrText>
      </w:r>
      <w:r w:rsidR="00E5110A" w:rsidRPr="004018C5">
        <w:rPr>
          <w:rFonts w:ascii="Tahoma" w:hAnsi="Tahoma" w:cs="Tahoma"/>
        </w:rPr>
        <w:instrText>s</w:instrText>
      </w:r>
      <w:r w:rsidR="00E5110A" w:rsidRPr="004018C5">
        <w:instrText>eni krvni pritisak</w:instrText>
      </w:r>
      <w:r w:rsidR="00E5110A">
        <w:instrText xml:space="preserve">" </w:instrText>
      </w:r>
      <w:r w:rsidR="00E5110A">
        <w:fldChar w:fldCharType="end"/>
      </w:r>
    </w:p>
    <w:p w14:paraId="05F7CD8F" w14:textId="77777777" w:rsidR="007D4C75" w:rsidRPr="007D4C75" w:rsidRDefault="007D4C75" w:rsidP="003561E4">
      <w:pPr>
        <w:pStyle w:val="ListParagraph"/>
        <w:numPr>
          <w:ilvl w:val="1"/>
          <w:numId w:val="4"/>
        </w:numPr>
      </w:pPr>
      <w:r w:rsidRPr="007D4C75">
        <w:t>problemi sa varenjem</w:t>
      </w:r>
    </w:p>
    <w:p w14:paraId="0E95A66B" w14:textId="77777777" w:rsidR="007D4C75" w:rsidRPr="007D4C75" w:rsidRDefault="007D4C75" w:rsidP="00EC23E8">
      <w:pPr>
        <w:pStyle w:val="ListParagraph"/>
        <w:numPr>
          <w:ilvl w:val="0"/>
          <w:numId w:val="4"/>
        </w:numPr>
      </w:pPr>
      <w:r w:rsidRPr="007D4C75">
        <w:t xml:space="preserve">problemi sa </w:t>
      </w:r>
      <w:r w:rsidRPr="0004198F">
        <w:rPr>
          <w:rFonts w:ascii="Tahoma" w:hAnsi="Tahoma" w:cs="Tahoma"/>
        </w:rPr>
        <w:t>�</w:t>
      </w:r>
      <w:r w:rsidRPr="007D4C75">
        <w:t>eludcem</w:t>
      </w:r>
    </w:p>
    <w:p w14:paraId="1E1E0494" w14:textId="77777777" w:rsidR="007D4C75" w:rsidRPr="007D4C75" w:rsidRDefault="007D4C75" w:rsidP="00EC23E8">
      <w:pPr>
        <w:pStyle w:val="ListParagraph"/>
        <w:numPr>
          <w:ilvl w:val="0"/>
          <w:numId w:val="6"/>
        </w:numPr>
      </w:pPr>
      <w:r w:rsidRPr="007D4C75">
        <w:t>problemi sa nervima</w:t>
      </w:r>
    </w:p>
    <w:p w14:paraId="00A273F7" w14:textId="77777777" w:rsidR="007D4C75" w:rsidRPr="007D4C75" w:rsidRDefault="007D4C75" w:rsidP="00EC23E8">
      <w:pPr>
        <w:pStyle w:val="ListParagraph"/>
        <w:numPr>
          <w:ilvl w:val="1"/>
          <w:numId w:val="6"/>
        </w:numPr>
      </w:pPr>
      <w:r w:rsidRPr="007D4C75">
        <w:t>problemi sa krvnim sudovima</w:t>
      </w:r>
    </w:p>
    <w:p w14:paraId="7347882B" w14:textId="77777777" w:rsidR="007D4C75" w:rsidRPr="007D4C75" w:rsidRDefault="007D4C75" w:rsidP="00EC23E8">
      <w:pPr>
        <w:pStyle w:val="ListParagraph"/>
        <w:numPr>
          <w:ilvl w:val="1"/>
          <w:numId w:val="6"/>
        </w:numPr>
      </w:pPr>
      <w:r w:rsidRPr="007D4C75">
        <w:t>problemi sa pamcenjem</w:t>
      </w:r>
    </w:p>
    <w:p w14:paraId="1A3FD7BB" w14:textId="77777777" w:rsidR="007D4C75" w:rsidRPr="007D4C75" w:rsidRDefault="007D4C75" w:rsidP="00EC23E8">
      <w:pPr>
        <w:pStyle w:val="ListParagraph"/>
        <w:numPr>
          <w:ilvl w:val="2"/>
          <w:numId w:val="6"/>
        </w:numPr>
      </w:pPr>
      <w:r w:rsidRPr="007D4C75">
        <w:t>problemi u trudnoci</w:t>
      </w:r>
    </w:p>
    <w:p w14:paraId="1E43D469" w14:textId="77777777" w:rsidR="007D4C75" w:rsidRPr="007D4C75" w:rsidRDefault="007D4C75" w:rsidP="00EC23E8">
      <w:pPr>
        <w:pStyle w:val="ListParagraph"/>
        <w:numPr>
          <w:ilvl w:val="1"/>
          <w:numId w:val="6"/>
        </w:numPr>
      </w:pPr>
      <w:r w:rsidRPr="007D4C75">
        <w:t>proliv</w:t>
      </w:r>
    </w:p>
    <w:p w14:paraId="2B3891D1" w14:textId="77777777" w:rsidR="007D4C75" w:rsidRPr="007D4C75" w:rsidRDefault="007D4C75" w:rsidP="00EC23E8">
      <w:pPr>
        <w:pStyle w:val="ListParagraph"/>
        <w:numPr>
          <w:ilvl w:val="2"/>
          <w:numId w:val="6"/>
        </w:numPr>
      </w:pPr>
      <w:r w:rsidRPr="007D4C75">
        <w:t>razdra</w:t>
      </w:r>
      <w:r w:rsidRPr="0004198F">
        <w:rPr>
          <w:rFonts w:ascii="Tahoma" w:hAnsi="Tahoma" w:cs="Tahoma"/>
        </w:rPr>
        <w:t>�</w:t>
      </w:r>
      <w:r w:rsidRPr="007D4C75">
        <w:t>ljivost</w:t>
      </w:r>
    </w:p>
    <w:p w14:paraId="343ED851" w14:textId="77777777" w:rsidR="007D4C75" w:rsidRPr="007D4C75" w:rsidRDefault="007D4C75" w:rsidP="00EC23E8">
      <w:pPr>
        <w:pStyle w:val="ListParagraph"/>
        <w:numPr>
          <w:ilvl w:val="0"/>
          <w:numId w:val="6"/>
        </w:numPr>
      </w:pPr>
      <w:r w:rsidRPr="007D4C75">
        <w:t xml:space="preserve">regulisanje </w:t>
      </w:r>
      <w:r w:rsidRPr="0004198F">
        <w:rPr>
          <w:rFonts w:ascii="Tahoma" w:hAnsi="Tahoma" w:cs="Tahoma"/>
        </w:rPr>
        <w:t>�</w:t>
      </w:r>
      <w:r w:rsidRPr="007D4C75">
        <w:t>ecera u krvi</w:t>
      </w:r>
    </w:p>
    <w:p w14:paraId="69FD69A6" w14:textId="77777777" w:rsidR="007D4C75" w:rsidRPr="007D4C75" w:rsidRDefault="007D4C75" w:rsidP="00EC23E8">
      <w:pPr>
        <w:pStyle w:val="ListParagraph"/>
        <w:numPr>
          <w:ilvl w:val="1"/>
          <w:numId w:val="6"/>
        </w:numPr>
      </w:pPr>
      <w:r w:rsidRPr="007D4C75">
        <w:t>smanjenje umora</w:t>
      </w:r>
    </w:p>
    <w:p w14:paraId="39CAF76C" w14:textId="77777777" w:rsidR="007D4C75" w:rsidRPr="007D4C75" w:rsidRDefault="007D4C75" w:rsidP="00EC23E8">
      <w:pPr>
        <w:pStyle w:val="ListParagraph"/>
        <w:numPr>
          <w:ilvl w:val="0"/>
          <w:numId w:val="6"/>
        </w:numPr>
      </w:pPr>
      <w:r w:rsidRPr="007D4C75">
        <w:t>stabilisanje crevne flore</w:t>
      </w:r>
    </w:p>
    <w:p w14:paraId="3A82B636" w14:textId="77777777" w:rsidR="007D4C75" w:rsidRDefault="005848BA" w:rsidP="00EC23E8">
      <w:pPr>
        <w:pStyle w:val="ListParagraph"/>
        <w:numPr>
          <w:ilvl w:val="0"/>
          <w:numId w:val="6"/>
        </w:numPr>
      </w:pPr>
      <w:r>
        <w:t>stress</w:t>
      </w:r>
    </w:p>
    <w:p w14:paraId="43951680" w14:textId="77777777" w:rsidR="005848BA" w:rsidRDefault="005848BA" w:rsidP="00EC23E8">
      <w:pPr>
        <w:pStyle w:val="ListParagraph"/>
        <w:numPr>
          <w:ilvl w:val="0"/>
          <w:numId w:val="6"/>
        </w:numPr>
      </w:pPr>
      <w:r>
        <w:t>nesanica</w:t>
      </w:r>
    </w:p>
    <w:p w14:paraId="498D0105" w14:textId="77777777" w:rsidR="005848BA" w:rsidRPr="007D4C75" w:rsidRDefault="005848BA" w:rsidP="00EC23E8">
      <w:pPr>
        <w:pStyle w:val="ListParagraph"/>
        <w:numPr>
          <w:ilvl w:val="0"/>
          <w:numId w:val="6"/>
        </w:numPr>
      </w:pPr>
      <w:r>
        <w:t>glad</w:t>
      </w:r>
    </w:p>
    <w:p w14:paraId="416CF276" w14:textId="77777777" w:rsidR="007D4C75" w:rsidRPr="007D4C75" w:rsidRDefault="007D4C75" w:rsidP="009A2F12">
      <w:pPr>
        <w:pStyle w:val="Heading1"/>
      </w:pPr>
      <w:bookmarkStart w:id="13" w:name="_Toc404673879"/>
      <w:bookmarkStart w:id="14" w:name="_Toc404685828"/>
      <w:r w:rsidRPr="007D4C75">
        <w:t>Obloge</w:t>
      </w:r>
      <w:bookmarkEnd w:id="13"/>
      <w:bookmarkEnd w:id="14"/>
    </w:p>
    <w:p w14:paraId="0B9E63F3" w14:textId="2E41CF13" w:rsidR="007D4C75" w:rsidRDefault="007D4C75" w:rsidP="00EC23E8">
      <w:r w:rsidRPr="007D4C75">
        <w:t xml:space="preserve">Obloge od kore banane povoljno deluju protiv crvenila na </w:t>
      </w:r>
      <w:r w:rsidRPr="007D4C75">
        <w:t>ko</w:t>
      </w:r>
      <w:r w:rsidR="005848BA" w:rsidRPr="000F3554">
        <w:rPr>
          <w:rFonts w:cs="Tahoma"/>
        </w:rPr>
        <w:t>ž</w:t>
      </w:r>
      <w:r w:rsidRPr="007D4C75">
        <w:t>i</w:t>
      </w:r>
      <w:r w:rsidRPr="007D4C75">
        <w:t>, protiv otoka, protiv ujeda komaraca i protiv bradavica.</w:t>
      </w:r>
    </w:p>
    <w:p w14:paraId="566D14E7" w14:textId="77777777" w:rsidR="00231CC9" w:rsidRDefault="00231CC9" w:rsidP="00EC23E8"/>
    <w:p w14:paraId="31C7C187" w14:textId="3EDBA523" w:rsidR="00231CC9" w:rsidRPr="00231CC9" w:rsidRDefault="00231CC9" w:rsidP="00EC23E8">
      <w:pPr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A5DC1DD" wp14:editId="49E2EB64">
            <wp:simplePos x="0" y="0"/>
            <wp:positionH relativeFrom="margin">
              <wp:posOffset>1403350</wp:posOffset>
            </wp:positionH>
            <wp:positionV relativeFrom="margin">
              <wp:posOffset>1441450</wp:posOffset>
            </wp:positionV>
            <wp:extent cx="4298950" cy="3048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im-zamak-3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5"/>
                    <a:stretch/>
                  </pic:blipFill>
                  <pic:spPr bwMode="auto">
                    <a:xfrm>
                      <a:off x="0" y="0"/>
                      <a:ext cx="429895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Ovaj zamak</w:t>
      </w:r>
      <w:r w:rsidR="00E5110A">
        <w:fldChar w:fldCharType="begin"/>
      </w:r>
      <w:r w:rsidR="00E5110A">
        <w:instrText xml:space="preserve"> XE "</w:instrText>
      </w:r>
      <w:r w:rsidR="00E5110A" w:rsidRPr="007F460A">
        <w:instrText>zamak</w:instrText>
      </w:r>
      <w:r w:rsidR="00E5110A">
        <w:instrText xml:space="preserve">" </w:instrText>
      </w:r>
      <w:r w:rsidR="00E5110A">
        <w:fldChar w:fldCharType="end"/>
      </w:r>
      <w:r>
        <w:t xml:space="preserve"> nema veze</w:t>
      </w:r>
      <w:r>
        <w:rPr>
          <w:lang w:val="sr-Latn-RS"/>
        </w:rPr>
        <w:t xml:space="preserve"> sa bananama.</w:t>
      </w:r>
      <w:r w:rsidRPr="00231CC9">
        <w:t xml:space="preserve"> </w:t>
      </w:r>
      <w:r>
        <w:t>Ovaj zamak nema veze</w:t>
      </w:r>
      <w:r>
        <w:rPr>
          <w:lang w:val="sr-Latn-RS"/>
        </w:rPr>
        <w:t xml:space="preserve"> sa bananama.</w:t>
      </w:r>
      <w:r w:rsidRPr="00231CC9">
        <w:t xml:space="preserve"> </w:t>
      </w:r>
      <w:r>
        <w:t>Ovaj zamak nema veze</w:t>
      </w:r>
      <w:r>
        <w:rPr>
          <w:lang w:val="sr-Latn-RS"/>
        </w:rPr>
        <w:t xml:space="preserve"> sa bananama.</w:t>
      </w:r>
      <w:r w:rsidRPr="00231CC9">
        <w:t xml:space="preserve"> </w:t>
      </w:r>
      <w:r>
        <w:t>Ovaj zamak nema veze</w:t>
      </w:r>
      <w:r>
        <w:rPr>
          <w:lang w:val="sr-Latn-RS"/>
        </w:rPr>
        <w:t xml:space="preserve"> sa bananama.</w:t>
      </w:r>
      <w:r w:rsidRPr="00231CC9">
        <w:t xml:space="preserve"> </w:t>
      </w:r>
      <w:r>
        <w:t>Ovaj zamak nema veze</w:t>
      </w:r>
      <w:r>
        <w:rPr>
          <w:lang w:val="sr-Latn-RS"/>
        </w:rPr>
        <w:t xml:space="preserve"> sa bananama.</w:t>
      </w:r>
      <w:r w:rsidRPr="00231CC9">
        <w:t xml:space="preserve"> </w:t>
      </w:r>
      <w:r>
        <w:t>Ovaj zamak nema veze</w:t>
      </w:r>
      <w:r>
        <w:rPr>
          <w:lang w:val="sr-Latn-RS"/>
        </w:rPr>
        <w:t xml:space="preserve"> sa bananama.</w:t>
      </w:r>
      <w:r w:rsidRPr="00231CC9">
        <w:t xml:space="preserve"> </w:t>
      </w:r>
      <w:r>
        <w:t>Ovaj zamak nema veze</w:t>
      </w:r>
      <w:r>
        <w:rPr>
          <w:lang w:val="sr-Latn-RS"/>
        </w:rPr>
        <w:t xml:space="preserve"> sa bananama.</w:t>
      </w:r>
      <w:r w:rsidRPr="00231CC9">
        <w:t xml:space="preserve"> </w:t>
      </w:r>
      <w:r>
        <w:t>Ovaj zamak nema veze</w:t>
      </w:r>
      <w:r>
        <w:rPr>
          <w:lang w:val="sr-Latn-RS"/>
        </w:rPr>
        <w:t xml:space="preserve"> sa bananama.</w:t>
      </w:r>
      <w:r w:rsidRPr="00231CC9">
        <w:t xml:space="preserve"> </w:t>
      </w:r>
      <w:r>
        <w:t>Ovaj zamak nema veze</w:t>
      </w:r>
      <w:r>
        <w:rPr>
          <w:lang w:val="sr-Latn-RS"/>
        </w:rPr>
        <w:t xml:space="preserve"> sa bananama.</w:t>
      </w:r>
      <w:r w:rsidRPr="00231CC9">
        <w:t xml:space="preserve"> </w:t>
      </w:r>
      <w:r>
        <w:t>Ovaj zamak nema veze</w:t>
      </w:r>
      <w:r>
        <w:rPr>
          <w:lang w:val="sr-Latn-RS"/>
        </w:rPr>
        <w:t xml:space="preserve"> sa bananama.</w:t>
      </w:r>
      <w:r w:rsidRPr="00231CC9">
        <w:t xml:space="preserve"> </w:t>
      </w:r>
      <w:r>
        <w:t>Ovaj zamak nema veze</w:t>
      </w:r>
      <w:r>
        <w:rPr>
          <w:lang w:val="sr-Latn-RS"/>
        </w:rPr>
        <w:t xml:space="preserve"> sa bananama.</w:t>
      </w:r>
      <w:r w:rsidRPr="00231CC9">
        <w:t xml:space="preserve"> </w:t>
      </w:r>
      <w:r>
        <w:t>Ovaj zamak nema veze</w:t>
      </w:r>
      <w:r>
        <w:rPr>
          <w:lang w:val="sr-Latn-RS"/>
        </w:rPr>
        <w:t xml:space="preserve"> sa bananama.</w:t>
      </w:r>
      <w:r w:rsidRPr="00231CC9">
        <w:t xml:space="preserve"> </w:t>
      </w:r>
      <w:r>
        <w:t>Ovaj zamak nema veze</w:t>
      </w:r>
      <w:r>
        <w:rPr>
          <w:lang w:val="sr-Latn-RS"/>
        </w:rPr>
        <w:t xml:space="preserve"> sa bananama.</w:t>
      </w:r>
      <w:r w:rsidRPr="00231CC9">
        <w:t xml:space="preserve"> </w:t>
      </w:r>
      <w:r>
        <w:t>Ovaj zamak nema veze</w:t>
      </w:r>
      <w:r>
        <w:rPr>
          <w:lang w:val="sr-Latn-RS"/>
        </w:rPr>
        <w:t xml:space="preserve"> sa bananama.</w:t>
      </w:r>
      <w:r w:rsidRPr="00231CC9">
        <w:t xml:space="preserve"> </w:t>
      </w:r>
      <w:r>
        <w:t>Ovaj zamak nema veze</w:t>
      </w:r>
      <w:r>
        <w:rPr>
          <w:lang w:val="sr-Latn-RS"/>
        </w:rPr>
        <w:t xml:space="preserve"> sa bananama.</w:t>
      </w:r>
      <w:r w:rsidRPr="00231CC9">
        <w:t xml:space="preserve"> </w:t>
      </w:r>
      <w:r>
        <w:t>Ovaj zamak nema veze</w:t>
      </w:r>
      <w:r>
        <w:rPr>
          <w:lang w:val="sr-Latn-RS"/>
        </w:rPr>
        <w:t xml:space="preserve"> sa bananama.</w:t>
      </w:r>
      <w:r w:rsidRPr="00231CC9">
        <w:t xml:space="preserve"> </w:t>
      </w:r>
      <w:r>
        <w:t>Ovaj zamak nema veze</w:t>
      </w:r>
      <w:r>
        <w:rPr>
          <w:lang w:val="sr-Latn-RS"/>
        </w:rPr>
        <w:t xml:space="preserve"> sa bananama.</w:t>
      </w:r>
      <w:r w:rsidRPr="00231CC9">
        <w:t xml:space="preserve"> </w:t>
      </w:r>
      <w:r>
        <w:t>Ovaj zamak nema veze</w:t>
      </w:r>
      <w:r>
        <w:rPr>
          <w:lang w:val="sr-Latn-RS"/>
        </w:rPr>
        <w:t xml:space="preserve"> sa bananama.</w:t>
      </w:r>
      <w:r w:rsidRPr="00231CC9">
        <w:t xml:space="preserve"> </w:t>
      </w:r>
    </w:p>
    <w:p w14:paraId="57582930" w14:textId="77777777" w:rsidR="00231CC9" w:rsidRPr="007D4C75" w:rsidRDefault="00231CC9" w:rsidP="00EC23E8"/>
    <w:p w14:paraId="6C310BC6" w14:textId="77777777" w:rsidR="007D4C75" w:rsidRPr="00A00F75" w:rsidRDefault="007D4C75" w:rsidP="009A2F12">
      <w:pPr>
        <w:pStyle w:val="Heading1"/>
      </w:pPr>
      <w:bookmarkStart w:id="15" w:name="_Toc404673880"/>
      <w:bookmarkStart w:id="16" w:name="_Toc404685829"/>
      <w:r w:rsidRPr="00A00F75">
        <w:t>Zakljucak</w:t>
      </w:r>
      <w:bookmarkEnd w:id="15"/>
      <w:bookmarkEnd w:id="16"/>
    </w:p>
    <w:p w14:paraId="309D9601" w14:textId="77777777" w:rsidR="007D4C75" w:rsidRPr="007D4C75" w:rsidRDefault="007D4C75" w:rsidP="003561E4">
      <w:r w:rsidRPr="007D4C75">
        <w:t>Gotovo svi atleticari</w:t>
      </w:r>
      <w:sdt>
        <w:sdtPr>
          <w:id w:val="1674920230"/>
          <w:citation/>
        </w:sdtPr>
        <w:sdtContent>
          <w:r w:rsidR="00E5110A">
            <w:fldChar w:fldCharType="begin"/>
          </w:r>
          <w:r w:rsidR="00E5110A">
            <w:rPr>
              <w:rFonts w:ascii="Times New Roman" w:hAnsi="Times New Roman"/>
              <w:lang w:val="sr-Latn-RS"/>
            </w:rPr>
            <w:instrText xml:space="preserve"> CITATION Sto00 \l 9242 </w:instrText>
          </w:r>
          <w:r w:rsidR="00E5110A">
            <w:fldChar w:fldCharType="separate"/>
          </w:r>
          <w:r w:rsidR="00E5110A">
            <w:rPr>
              <w:rFonts w:ascii="Times New Roman" w:hAnsi="Times New Roman"/>
              <w:noProof/>
              <w:lang w:val="sr-Latn-RS"/>
            </w:rPr>
            <w:t xml:space="preserve"> </w:t>
          </w:r>
          <w:r w:rsidR="00E5110A" w:rsidRPr="00E5110A">
            <w:rPr>
              <w:rFonts w:ascii="Times New Roman" w:hAnsi="Times New Roman"/>
              <w:noProof/>
              <w:lang w:val="sr-Latn-RS"/>
            </w:rPr>
            <w:t>(Stover, 2000)</w:t>
          </w:r>
          <w:r w:rsidR="00E5110A">
            <w:fldChar w:fldCharType="end"/>
          </w:r>
        </w:sdtContent>
      </w:sdt>
      <w:r w:rsidRPr="007D4C75">
        <w:t>, teniseri i drugi sportisti</w:t>
      </w:r>
      <w:bookmarkStart w:id="17" w:name="_GoBack"/>
      <w:bookmarkEnd w:id="17"/>
      <w:r w:rsidRPr="007D4C75">
        <w:t xml:space="preserve"> u pauzi pojedu bar pola banane da bi povratili potrebnu energiju.</w:t>
      </w:r>
    </w:p>
    <w:p w14:paraId="28906D92" w14:textId="3D932961" w:rsidR="007D4C75" w:rsidRDefault="007D4C75" w:rsidP="00EC23E8">
      <w:r w:rsidRPr="007D4C75">
        <w:t>Banana</w:t>
      </w:r>
      <w:r w:rsidR="00E5110A">
        <w:fldChar w:fldCharType="begin"/>
      </w:r>
      <w:r w:rsidR="00E5110A">
        <w:instrText xml:space="preserve"> XE "</w:instrText>
      </w:r>
      <w:r w:rsidR="00E5110A" w:rsidRPr="0020546D">
        <w:instrText>Banana</w:instrText>
      </w:r>
      <w:r w:rsidR="00E5110A">
        <w:instrText xml:space="preserve">" </w:instrText>
      </w:r>
      <w:r w:rsidR="00E5110A">
        <w:fldChar w:fldCharType="end"/>
      </w:r>
      <w:r w:rsidRPr="007D4C75">
        <w:t xml:space="preserve"> povoljno deluje na nerve, stomak, creva, krvne sudove i imuni sistem.</w:t>
      </w:r>
    </w:p>
    <w:p w14:paraId="47C83F46" w14:textId="77777777" w:rsidR="00E5110A" w:rsidRDefault="00E5110A" w:rsidP="00EC23E8"/>
    <w:p w14:paraId="683033F9" w14:textId="77777777" w:rsidR="00E5110A" w:rsidRPr="00A00F75" w:rsidRDefault="00E5110A" w:rsidP="00E5110A">
      <w:pPr>
        <w:pStyle w:val="Heading1"/>
      </w:pPr>
      <w:bookmarkStart w:id="18" w:name="_Toc404685830"/>
      <w:r>
        <w:t>Indeks</w:t>
      </w:r>
      <w:bookmarkEnd w:id="18"/>
    </w:p>
    <w:p w14:paraId="1C46C59B" w14:textId="77777777" w:rsidR="00E5110A" w:rsidRDefault="00E5110A" w:rsidP="00EC23E8">
      <w:pPr>
        <w:rPr>
          <w:noProof/>
        </w:rPr>
        <w:sectPr w:rsidR="00E5110A" w:rsidSect="00E5110A">
          <w:type w:val="continuous"/>
          <w:pgSz w:w="11907" w:h="16839" w:code="9"/>
          <w:pgMar w:top="1985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\c "2" \z "1033" </w:instrText>
      </w:r>
      <w:r>
        <w:fldChar w:fldCharType="separate"/>
      </w:r>
    </w:p>
    <w:p w14:paraId="62177F3B" w14:textId="77777777" w:rsidR="00E5110A" w:rsidRDefault="00E5110A">
      <w:pPr>
        <w:pStyle w:val="Index1"/>
        <w:tabs>
          <w:tab w:val="right" w:leader="dot" w:pos="4143"/>
        </w:tabs>
        <w:rPr>
          <w:noProof/>
        </w:rPr>
      </w:pPr>
      <w:r>
        <w:rPr>
          <w:noProof/>
        </w:rPr>
        <w:t>Banana</w:t>
      </w:r>
      <w:r>
        <w:rPr>
          <w:noProof/>
        </w:rPr>
        <w:tab/>
        <w:t>6</w:t>
      </w:r>
    </w:p>
    <w:p w14:paraId="3A78F5EB" w14:textId="77777777" w:rsidR="00E5110A" w:rsidRDefault="00E5110A">
      <w:pPr>
        <w:pStyle w:val="Index1"/>
        <w:tabs>
          <w:tab w:val="right" w:leader="dot" w:pos="4143"/>
        </w:tabs>
        <w:rPr>
          <w:noProof/>
        </w:rPr>
      </w:pPr>
      <w:r>
        <w:rPr>
          <w:noProof/>
        </w:rPr>
        <w:t>bolesti srca</w:t>
      </w:r>
      <w:r>
        <w:rPr>
          <w:noProof/>
        </w:rPr>
        <w:tab/>
        <w:t>3</w:t>
      </w:r>
    </w:p>
    <w:p w14:paraId="4D7EF909" w14:textId="77777777" w:rsidR="00E5110A" w:rsidRDefault="00E5110A">
      <w:pPr>
        <w:pStyle w:val="Index1"/>
        <w:tabs>
          <w:tab w:val="right" w:leader="dot" w:pos="4143"/>
        </w:tabs>
        <w:rPr>
          <w:noProof/>
        </w:rPr>
      </w:pPr>
      <w:r>
        <w:rPr>
          <w:noProof/>
        </w:rPr>
        <w:t>povi</w:t>
      </w:r>
      <w:r w:rsidRPr="000D72A1">
        <w:rPr>
          <w:rFonts w:ascii="Tahoma" w:hAnsi="Tahoma" w:cs="Tahoma"/>
          <w:noProof/>
        </w:rPr>
        <w:t>s</w:t>
      </w:r>
      <w:r>
        <w:rPr>
          <w:noProof/>
        </w:rPr>
        <w:t>eni krvni pritisak</w:t>
      </w:r>
      <w:r>
        <w:rPr>
          <w:noProof/>
        </w:rPr>
        <w:tab/>
        <w:t>3</w:t>
      </w:r>
    </w:p>
    <w:p w14:paraId="1B249EBF" w14:textId="77777777" w:rsidR="00E5110A" w:rsidRDefault="00E5110A">
      <w:pPr>
        <w:pStyle w:val="Index1"/>
        <w:tabs>
          <w:tab w:val="right" w:leader="dot" w:pos="4143"/>
        </w:tabs>
        <w:rPr>
          <w:noProof/>
        </w:rPr>
      </w:pPr>
      <w:r>
        <w:rPr>
          <w:noProof/>
        </w:rPr>
        <w:t>zamak</w:t>
      </w:r>
      <w:r>
        <w:rPr>
          <w:noProof/>
        </w:rPr>
        <w:tab/>
        <w:t>5</w:t>
      </w:r>
    </w:p>
    <w:p w14:paraId="66EABC02" w14:textId="77777777" w:rsidR="00E5110A" w:rsidRDefault="00E5110A" w:rsidP="00EC23E8">
      <w:pPr>
        <w:rPr>
          <w:noProof/>
        </w:rPr>
        <w:sectPr w:rsidR="00E5110A" w:rsidSect="00E5110A">
          <w:type w:val="continuous"/>
          <w:pgSz w:w="11907" w:h="16839" w:code="9"/>
          <w:pgMar w:top="1985" w:right="1440" w:bottom="1440" w:left="1440" w:header="720" w:footer="720" w:gutter="0"/>
          <w:cols w:num="2" w:space="720"/>
          <w:titlePg/>
          <w:docGrid w:linePitch="360"/>
        </w:sectPr>
      </w:pPr>
    </w:p>
    <w:p w14:paraId="563B8286" w14:textId="77777777" w:rsidR="00E5110A" w:rsidRDefault="00E5110A" w:rsidP="00EC23E8">
      <w:r>
        <w:fldChar w:fldCharType="end"/>
      </w:r>
    </w:p>
    <w:bookmarkStart w:id="19" w:name="_Toc404685831" w:displacedByCustomXml="next"/>
    <w:sdt>
      <w:sdtPr>
        <w:id w:val="-1213879328"/>
        <w:docPartObj>
          <w:docPartGallery w:val="Bibliographies"/>
          <w:docPartUnique/>
        </w:docPartObj>
      </w:sdtPr>
      <w:sdtEndPr>
        <w:rPr>
          <w:sz w:val="22"/>
        </w:rPr>
      </w:sdtEndPr>
      <w:sdtContent>
        <w:p w14:paraId="440B3ACD" w14:textId="77777777" w:rsidR="0009153E" w:rsidRDefault="0009153E">
          <w:pPr>
            <w:pStyle w:val="Heading1"/>
          </w:pPr>
          <w:r>
            <w:t>Literatura</w:t>
          </w:r>
          <w:bookmarkEnd w:id="19"/>
        </w:p>
        <w:sdt>
          <w:sdtPr>
            <w:id w:val="111145805"/>
            <w:bibliography/>
          </w:sdtPr>
          <w:sdtContent>
            <w:p w14:paraId="7DDBA86E" w14:textId="77777777" w:rsidR="00E5110A" w:rsidRDefault="0009153E" w:rsidP="00E5110A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5110A">
                <w:rPr>
                  <w:b/>
                  <w:bCs/>
                  <w:noProof/>
                </w:rPr>
                <w:t>Stover R H</w:t>
              </w:r>
              <w:r w:rsidR="00E5110A">
                <w:rPr>
                  <w:noProof/>
                </w:rPr>
                <w:t xml:space="preserve"> DISEASES AND OTHER BANANA HEALTH PROBLEMS IN TROPICAL AFRICA [Conference] // Acta Hort. (ISHS). - [s.l.] : ISHS, 2000. - pp. 311-317.</w:t>
              </w:r>
            </w:p>
            <w:p w14:paraId="6ED97B9E" w14:textId="77777777" w:rsidR="0009153E" w:rsidRDefault="0009153E" w:rsidP="00E5110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8685FC0" w14:textId="77777777" w:rsidR="0009153E" w:rsidRPr="0009153E" w:rsidRDefault="0009153E" w:rsidP="0009153E"/>
    <w:p w14:paraId="472E0C43" w14:textId="77777777" w:rsidR="003E71B3" w:rsidRPr="007D4C75" w:rsidRDefault="003E71B3" w:rsidP="009A2F12">
      <w:pPr>
        <w:pStyle w:val="Heading1"/>
      </w:pPr>
      <w:bookmarkStart w:id="20" w:name="_Toc404673881"/>
      <w:bookmarkStart w:id="21" w:name="_Toc404685832"/>
      <w:r>
        <w:t>Sadržaj</w:t>
      </w:r>
      <w:bookmarkEnd w:id="20"/>
      <w:bookmarkEnd w:id="21"/>
    </w:p>
    <w:p w14:paraId="3F2671FA" w14:textId="68007B40" w:rsidR="003561E4" w:rsidRDefault="003E71B3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4685824" w:history="1">
        <w:r w:rsidR="003561E4" w:rsidRPr="009E2749">
          <w:rPr>
            <w:rStyle w:val="Hyperlink"/>
            <w:noProof/>
          </w:rPr>
          <w:t>Opis vo</w:t>
        </w:r>
        <w:r w:rsidR="003561E4" w:rsidRPr="009E2749">
          <w:rPr>
            <w:rStyle w:val="Hyperlink"/>
            <w:rFonts w:ascii="Times New Roman" w:hAnsi="Times New Roman"/>
            <w:noProof/>
          </w:rPr>
          <w:t>ć</w:t>
        </w:r>
        <w:r w:rsidR="003561E4" w:rsidRPr="009E2749">
          <w:rPr>
            <w:rStyle w:val="Hyperlink"/>
            <w:noProof/>
          </w:rPr>
          <w:t>a</w:t>
        </w:r>
        <w:r w:rsidR="003561E4">
          <w:rPr>
            <w:noProof/>
            <w:webHidden/>
          </w:rPr>
          <w:tab/>
        </w:r>
        <w:r w:rsidR="003561E4">
          <w:rPr>
            <w:noProof/>
            <w:webHidden/>
          </w:rPr>
          <w:fldChar w:fldCharType="begin"/>
        </w:r>
        <w:r w:rsidR="003561E4">
          <w:rPr>
            <w:noProof/>
            <w:webHidden/>
          </w:rPr>
          <w:instrText xml:space="preserve"> PAGEREF _Toc404685824 \h </w:instrText>
        </w:r>
        <w:r w:rsidR="003561E4">
          <w:rPr>
            <w:noProof/>
            <w:webHidden/>
          </w:rPr>
        </w:r>
        <w:r w:rsidR="003561E4">
          <w:rPr>
            <w:noProof/>
            <w:webHidden/>
          </w:rPr>
          <w:fldChar w:fldCharType="separate"/>
        </w:r>
        <w:r w:rsidR="003561E4">
          <w:rPr>
            <w:noProof/>
            <w:webHidden/>
          </w:rPr>
          <w:t>1</w:t>
        </w:r>
        <w:r w:rsidR="003561E4">
          <w:rPr>
            <w:noProof/>
            <w:webHidden/>
          </w:rPr>
          <w:fldChar w:fldCharType="end"/>
        </w:r>
      </w:hyperlink>
    </w:p>
    <w:p w14:paraId="40EF4DA0" w14:textId="758531B2" w:rsidR="003561E4" w:rsidRDefault="003561E4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404685825" w:history="1">
        <w:r w:rsidRPr="009E2749">
          <w:rPr>
            <w:rStyle w:val="Hyperlink"/>
            <w:noProof/>
          </w:rPr>
          <w:t>Korisni sastojci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_Toc404685825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14:paraId="3781C9BE" w14:textId="11D065A4" w:rsidR="003561E4" w:rsidRDefault="003561E4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404685826" w:history="1">
        <w:r w:rsidRPr="009E2749">
          <w:rPr>
            <w:rStyle w:val="Hyperlink"/>
            <w:noProof/>
          </w:rPr>
          <w:t>Primena u ishrani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_Toc404685826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2556F8" w14:textId="02D7EE51" w:rsidR="003561E4" w:rsidRDefault="003561E4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404685827" w:history="1">
        <w:r w:rsidRPr="009E2749">
          <w:rPr>
            <w:rStyle w:val="Hyperlink"/>
            <w:noProof/>
          </w:rPr>
          <w:t>Kori</w:t>
        </w:r>
        <w:r w:rsidRPr="009E2749">
          <w:rPr>
            <w:rStyle w:val="Hyperlink"/>
            <w:rFonts w:ascii="Tahoma" w:hAnsi="Tahoma" w:cs="Tahoma"/>
            <w:noProof/>
          </w:rPr>
          <w:t>�</w:t>
        </w:r>
        <w:r w:rsidRPr="009E2749">
          <w:rPr>
            <w:rStyle w:val="Hyperlink"/>
            <w:noProof/>
          </w:rPr>
          <w:t>cenje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_Toc404685827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860C81" w14:textId="30DE5392" w:rsidR="003561E4" w:rsidRDefault="003561E4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404685828" w:history="1">
        <w:r w:rsidRPr="009E2749">
          <w:rPr>
            <w:rStyle w:val="Hyperlink"/>
            <w:noProof/>
          </w:rPr>
          <w:t>Obloge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_Toc404685828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9ABBB5" w14:textId="5C38E015" w:rsidR="003561E4" w:rsidRDefault="003561E4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404685829" w:history="1">
        <w:r w:rsidRPr="009E2749">
          <w:rPr>
            <w:rStyle w:val="Hyperlink"/>
            <w:noProof/>
          </w:rPr>
          <w:t>Zakljucak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_Toc404685829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1FD88F" w14:textId="0CF96085" w:rsidR="003561E4" w:rsidRDefault="003561E4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404685830" w:history="1">
        <w:r w:rsidRPr="009E2749">
          <w:rPr>
            <w:rStyle w:val="Hyperlink"/>
            <w:noProof/>
          </w:rPr>
          <w:t>Indeks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_Toc404685830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C3BC90" w14:textId="55F88E74" w:rsidR="003561E4" w:rsidRDefault="003561E4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404685831" w:history="1">
        <w:r w:rsidRPr="009E2749">
          <w:rPr>
            <w:rStyle w:val="Hyperlink"/>
            <w:noProof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_Toc404685831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025DF9E" w14:textId="3B7DE490" w:rsidR="003561E4" w:rsidRDefault="003561E4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</w:rPr>
      </w:pPr>
      <w:hyperlink w:anchor="_Toc404685832" w:history="1">
        <w:r w:rsidRPr="009E2749">
          <w:rPr>
            <w:rStyle w:val="Hyperlink"/>
            <w:noProof/>
          </w:rPr>
          <w:t>Sadržaj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_Toc404685832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24733F1" w14:textId="77777777" w:rsidR="00B80EF4" w:rsidRDefault="003E71B3" w:rsidP="00EC23E8">
      <w:r>
        <w:fldChar w:fldCharType="end"/>
      </w:r>
    </w:p>
    <w:sectPr w:rsidR="00B80EF4" w:rsidSect="003561E4">
      <w:type w:val="continuous"/>
      <w:pgSz w:w="11907" w:h="16839" w:code="9"/>
      <w:pgMar w:top="1985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387639" w14:textId="77777777" w:rsidR="00E85A7D" w:rsidRDefault="00E85A7D" w:rsidP="00EC23E8">
      <w:r>
        <w:separator/>
      </w:r>
    </w:p>
  </w:endnote>
  <w:endnote w:type="continuationSeparator" w:id="0">
    <w:p w14:paraId="31B7882C" w14:textId="77777777" w:rsidR="00E85A7D" w:rsidRDefault="00E85A7D" w:rsidP="00EC23E8">
      <w:r>
        <w:continuationSeparator/>
      </w:r>
    </w:p>
  </w:endnote>
  <w:endnote w:type="continuationNotice" w:id="1">
    <w:p w14:paraId="550B5F3F" w14:textId="77777777" w:rsidR="00E85A7D" w:rsidRDefault="00E85A7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EBEC6" w14:textId="77777777" w:rsidR="001A5E34" w:rsidRDefault="001A5E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6554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B3CC8" w14:textId="77777777" w:rsidR="00D066E8" w:rsidRDefault="00D066E8" w:rsidP="00EC23E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195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D277822" w14:textId="77777777" w:rsidR="00D066E8" w:rsidRDefault="00D066E8" w:rsidP="00EC23E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231075" w14:textId="77777777" w:rsidR="001A5E34" w:rsidRDefault="001A5E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ACE0E9" w14:textId="77777777" w:rsidR="00E85A7D" w:rsidRDefault="00E85A7D" w:rsidP="00EC23E8">
      <w:r>
        <w:separator/>
      </w:r>
    </w:p>
  </w:footnote>
  <w:footnote w:type="continuationSeparator" w:id="0">
    <w:p w14:paraId="74745453" w14:textId="77777777" w:rsidR="00E85A7D" w:rsidRDefault="00E85A7D" w:rsidP="00EC23E8">
      <w:r>
        <w:continuationSeparator/>
      </w:r>
    </w:p>
  </w:footnote>
  <w:footnote w:type="continuationNotice" w:id="1">
    <w:p w14:paraId="330DC9F3" w14:textId="77777777" w:rsidR="00E85A7D" w:rsidRDefault="00E85A7D">
      <w:pPr>
        <w:spacing w:after="0"/>
      </w:pPr>
    </w:p>
  </w:footnote>
  <w:footnote w:id="2">
    <w:p w14:paraId="55E74D7A" w14:textId="77777777" w:rsidR="009A2F12" w:rsidRPr="009A2F12" w:rsidRDefault="009A2F12">
      <w:pPr>
        <w:pStyle w:val="FootnoteText"/>
        <w:rPr>
          <w:rFonts w:asciiTheme="minorHAnsi" w:hAnsiTheme="minorHAnsi"/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val="sr-Latn-RS"/>
        </w:rPr>
        <w:t>Afričko voće</w:t>
      </w:r>
    </w:p>
  </w:footnote>
  <w:footnote w:id="3">
    <w:p w14:paraId="25942101" w14:textId="77777777" w:rsidR="009A2F12" w:rsidRPr="009A2F12" w:rsidRDefault="009A2F12">
      <w:pPr>
        <w:pStyle w:val="FootnoteText"/>
        <w:rPr>
          <w:rFonts w:asciiTheme="minorHAnsi" w:hAnsiTheme="minorHAnsi"/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val="sr-Latn-RS"/>
        </w:rPr>
        <w:t>Doručak je najvažniji dnevni obrok</w:t>
      </w:r>
    </w:p>
  </w:footnote>
  <w:footnote w:id="4">
    <w:p w14:paraId="3EC2FB7B" w14:textId="77777777" w:rsidR="009A2F12" w:rsidRPr="009A2F12" w:rsidRDefault="009A2F12">
      <w:pPr>
        <w:pStyle w:val="FootnoteText"/>
        <w:rPr>
          <w:rFonts w:asciiTheme="minorHAnsi" w:hAnsiTheme="minorHAnsi"/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val="sr-Latn-RS"/>
        </w:rPr>
        <w:t>U medicini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66889" w14:textId="77777777" w:rsidR="001A5E34" w:rsidRDefault="001A5E3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77735" o:spid="_x0000_s2050" type="#_x0000_t136" style="position:absolute;left:0;text-align:left;margin-left:0;margin-top:0;width:595.25pt;height:41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Harrington&quot;;font-size:1pt" string="Ovo ne treba dalje da se širi...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CD98F4" w14:textId="77777777" w:rsidR="00D066E8" w:rsidRDefault="001A5E34" w:rsidP="00EC23E8">
    <w:pPr>
      <w:pStyle w:val="Header"/>
      <w:rPr>
        <w:rFonts w:eastAsiaTheme="majorEastAsia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77736" o:spid="_x0000_s2051" type="#_x0000_t136" style="position:absolute;left:0;text-align:left;margin-left:0;margin-top:0;width:595.25pt;height:41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Harrington&quot;;font-size:1pt" string="Ovo ne treba dalje da se širi..."/>
        </v:shape>
      </w:pict>
    </w:r>
  </w:p>
  <w:sdt>
    <w:sdtPr>
      <w:rPr>
        <w:rFonts w:eastAsiaTheme="majorEastAsia"/>
      </w:rPr>
      <w:alias w:val="Title"/>
      <w:id w:val="77738743"/>
      <w:placeholder>
        <w:docPart w:val="157E4A6461A546E18D9CBCF20EF21AC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BCD98F4" w14:textId="77777777" w:rsidR="00D066E8" w:rsidRDefault="00D066E8" w:rsidP="00EC23E8">
        <w:pPr>
          <w:pStyle w:val="Header"/>
          <w:rPr>
            <w:rFonts w:eastAsiaTheme="majorEastAsia"/>
          </w:rPr>
        </w:pPr>
        <w:r>
          <w:rPr>
            <w:rFonts w:eastAsiaTheme="majorEastAsia"/>
            <w:lang w:val="sr-Cyrl-RS"/>
          </w:rPr>
          <w:t>Banana kao lek</w:t>
        </w:r>
      </w:p>
    </w:sdtContent>
  </w:sdt>
  <w:p w14:paraId="597198AA" w14:textId="77777777" w:rsidR="000C1033" w:rsidRDefault="000C1033" w:rsidP="00EC23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0F992" w14:textId="77777777" w:rsidR="001A5E34" w:rsidRDefault="001A5E3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77734" o:spid="_x0000_s2049" type="#_x0000_t136" style="position:absolute;left:0;text-align:left;margin-left:0;margin-top:0;width:595.25pt;height:41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Harrington&quot;;font-size:1pt" string="Ovo ne treba dalje da se širi...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19A4"/>
    <w:multiLevelType w:val="multilevel"/>
    <w:tmpl w:val="DC82FBC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49330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4401E7A"/>
    <w:multiLevelType w:val="hybridMultilevel"/>
    <w:tmpl w:val="BA6A1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A777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4FC33CF"/>
    <w:multiLevelType w:val="multilevel"/>
    <w:tmpl w:val="0BFAD410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CFB6AEC"/>
    <w:multiLevelType w:val="hybridMultilevel"/>
    <w:tmpl w:val="51408A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trackRevisions/>
  <w:defaultTabStop w:val="720"/>
  <w:hyphenationZone w:val="357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C75"/>
    <w:rsid w:val="0004198F"/>
    <w:rsid w:val="0009153E"/>
    <w:rsid w:val="000C1033"/>
    <w:rsid w:val="000F3554"/>
    <w:rsid w:val="000F6B91"/>
    <w:rsid w:val="00101137"/>
    <w:rsid w:val="0013195C"/>
    <w:rsid w:val="001462F3"/>
    <w:rsid w:val="00194802"/>
    <w:rsid w:val="001A5E34"/>
    <w:rsid w:val="00203D1F"/>
    <w:rsid w:val="00231CC9"/>
    <w:rsid w:val="003561E4"/>
    <w:rsid w:val="00370E33"/>
    <w:rsid w:val="003E71B3"/>
    <w:rsid w:val="004501BA"/>
    <w:rsid w:val="00547E5A"/>
    <w:rsid w:val="005848BA"/>
    <w:rsid w:val="007D4C75"/>
    <w:rsid w:val="009A2F12"/>
    <w:rsid w:val="009F18CE"/>
    <w:rsid w:val="00A00F75"/>
    <w:rsid w:val="00B37C5A"/>
    <w:rsid w:val="00B80EF4"/>
    <w:rsid w:val="00C86C35"/>
    <w:rsid w:val="00CD3C51"/>
    <w:rsid w:val="00D066E8"/>
    <w:rsid w:val="00E5110A"/>
    <w:rsid w:val="00E85A7D"/>
    <w:rsid w:val="00EC23E8"/>
    <w:rsid w:val="00F8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85B95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80" w:line="240" w:lineRule="auto"/>
      <w:ind w:firstLine="567"/>
      <w:jc w:val="both"/>
    </w:pPr>
    <w:rPr>
      <w:rFonts w:ascii="Harrington" w:eastAsia="Times New Roman" w:hAnsi="Harringto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1E4"/>
    <w:pPr>
      <w:keepNext/>
      <w:keepLines/>
      <w:pageBreakBefore/>
      <w:outlineLvl w:val="0"/>
    </w:pPr>
    <w:rPr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C75"/>
    <w:pPr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C7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4501B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501B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1B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1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7C5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37C5A"/>
  </w:style>
  <w:style w:type="paragraph" w:styleId="Footer">
    <w:name w:val="footer"/>
    <w:basedOn w:val="Normal"/>
    <w:link w:val="FooterChar"/>
    <w:uiPriority w:val="99"/>
    <w:unhideWhenUsed/>
    <w:rsid w:val="00B37C5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37C5A"/>
  </w:style>
  <w:style w:type="paragraph" w:styleId="ListParagraph">
    <w:name w:val="List Paragraph"/>
    <w:basedOn w:val="Normal"/>
    <w:uiPriority w:val="34"/>
    <w:qFormat/>
    <w:rsid w:val="000419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2F12"/>
    <w:rPr>
      <w:rFonts w:ascii="Harrington" w:eastAsia="Times New Roman" w:hAnsi="Harrington" w:cs="Times New Roman"/>
      <w:sz w:val="44"/>
    </w:rPr>
  </w:style>
  <w:style w:type="paragraph" w:styleId="TOC1">
    <w:name w:val="toc 1"/>
    <w:basedOn w:val="Normal"/>
    <w:next w:val="Normal"/>
    <w:autoRedefine/>
    <w:uiPriority w:val="39"/>
    <w:unhideWhenUsed/>
    <w:rsid w:val="003E71B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3E71B3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1A5E34"/>
  </w:style>
  <w:style w:type="paragraph" w:styleId="FootnoteText">
    <w:name w:val="footnote text"/>
    <w:basedOn w:val="Normal"/>
    <w:link w:val="FootnoteTextChar"/>
    <w:uiPriority w:val="99"/>
    <w:semiHidden/>
    <w:unhideWhenUsed/>
    <w:rsid w:val="009A2F1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2F12"/>
    <w:rPr>
      <w:rFonts w:ascii="Harrington" w:eastAsia="Times New Roman" w:hAnsi="Harringto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2F12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9153E"/>
  </w:style>
  <w:style w:type="paragraph" w:styleId="Index1">
    <w:name w:val="index 1"/>
    <w:basedOn w:val="Normal"/>
    <w:next w:val="Normal"/>
    <w:autoRedefine/>
    <w:uiPriority w:val="99"/>
    <w:semiHidden/>
    <w:unhideWhenUsed/>
    <w:rsid w:val="00E5110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0"/>
      <w:ind w:left="220" w:hanging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194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8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802"/>
    <w:rPr>
      <w:rFonts w:ascii="Harrington" w:eastAsia="Times New Roman" w:hAnsi="Harringto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802"/>
    <w:rPr>
      <w:rFonts w:ascii="Harrington" w:eastAsia="Times New Roman" w:hAnsi="Harringto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561E4"/>
    <w:pPr>
      <w:spacing w:after="0" w:line="240" w:lineRule="auto"/>
    </w:pPr>
    <w:rPr>
      <w:rFonts w:ascii="Harrington" w:eastAsia="Times New Roman" w:hAnsi="Harringto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80" w:line="240" w:lineRule="auto"/>
      <w:ind w:firstLine="567"/>
      <w:jc w:val="both"/>
    </w:pPr>
    <w:rPr>
      <w:rFonts w:ascii="Harrington" w:eastAsia="Times New Roman" w:hAnsi="Harringto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1E4"/>
    <w:pPr>
      <w:keepNext/>
      <w:keepLines/>
      <w:pageBreakBefore/>
      <w:outlineLvl w:val="0"/>
    </w:pPr>
    <w:rPr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C75"/>
    <w:pPr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C7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4501B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501B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01B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1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7C5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37C5A"/>
  </w:style>
  <w:style w:type="paragraph" w:styleId="Footer">
    <w:name w:val="footer"/>
    <w:basedOn w:val="Normal"/>
    <w:link w:val="FooterChar"/>
    <w:uiPriority w:val="99"/>
    <w:unhideWhenUsed/>
    <w:rsid w:val="00B37C5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37C5A"/>
  </w:style>
  <w:style w:type="paragraph" w:styleId="ListParagraph">
    <w:name w:val="List Paragraph"/>
    <w:basedOn w:val="Normal"/>
    <w:uiPriority w:val="34"/>
    <w:qFormat/>
    <w:rsid w:val="000419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2F12"/>
    <w:rPr>
      <w:rFonts w:ascii="Harrington" w:eastAsia="Times New Roman" w:hAnsi="Harrington" w:cs="Times New Roman"/>
      <w:sz w:val="44"/>
    </w:rPr>
  </w:style>
  <w:style w:type="paragraph" w:styleId="TOC1">
    <w:name w:val="toc 1"/>
    <w:basedOn w:val="Normal"/>
    <w:next w:val="Normal"/>
    <w:autoRedefine/>
    <w:uiPriority w:val="39"/>
    <w:unhideWhenUsed/>
    <w:rsid w:val="003E71B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3E71B3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1A5E34"/>
  </w:style>
  <w:style w:type="paragraph" w:styleId="FootnoteText">
    <w:name w:val="footnote text"/>
    <w:basedOn w:val="Normal"/>
    <w:link w:val="FootnoteTextChar"/>
    <w:uiPriority w:val="99"/>
    <w:semiHidden/>
    <w:unhideWhenUsed/>
    <w:rsid w:val="009A2F1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A2F12"/>
    <w:rPr>
      <w:rFonts w:ascii="Harrington" w:eastAsia="Times New Roman" w:hAnsi="Harringto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2F12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9153E"/>
  </w:style>
  <w:style w:type="paragraph" w:styleId="Index1">
    <w:name w:val="index 1"/>
    <w:basedOn w:val="Normal"/>
    <w:next w:val="Normal"/>
    <w:autoRedefine/>
    <w:uiPriority w:val="99"/>
    <w:semiHidden/>
    <w:unhideWhenUsed/>
    <w:rsid w:val="00E5110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0"/>
      <w:ind w:left="220" w:hanging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194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8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802"/>
    <w:rPr>
      <w:rFonts w:ascii="Harrington" w:eastAsia="Times New Roman" w:hAnsi="Harringto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802"/>
    <w:rPr>
      <w:rFonts w:ascii="Harrington" w:eastAsia="Times New Roman" w:hAnsi="Harringto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561E4"/>
    <w:pPr>
      <w:spacing w:after="0" w:line="240" w:lineRule="auto"/>
    </w:pPr>
    <w:rPr>
      <w:rFonts w:ascii="Harrington" w:eastAsia="Times New Roman" w:hAnsi="Harringto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8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1.jp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mf\Local%20Settings\Application%20Data\Chemistry%20Add-in%20for%20Word\Chemistry%20Gallery\Chem4Wo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53C34A92044F90B1807DECB48D9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722AB-6CC9-4CBA-9E86-48596E90D426}"/>
      </w:docPartPr>
      <w:docPartBody>
        <w:p w:rsidR="00071CB4" w:rsidRDefault="00F62B60" w:rsidP="00F62B60">
          <w:pPr>
            <w:pStyle w:val="BF53C34A92044F90B1807DECB48D92F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2E002EA7DA948FEB8804F85FCE6E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4AA9F-0639-44AF-AEA4-423D8F7693D1}"/>
      </w:docPartPr>
      <w:docPartBody>
        <w:p w:rsidR="00071CB4" w:rsidRDefault="00F62B60" w:rsidP="00F62B60">
          <w:pPr>
            <w:pStyle w:val="E2E002EA7DA948FEB8804F85FCE6E5D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C7883C5EF21C4289A6561462FD859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CC4C5-2A7A-478B-B5C2-02C81DEC9128}"/>
      </w:docPartPr>
      <w:docPartBody>
        <w:p w:rsidR="00071CB4" w:rsidRDefault="00F62B60" w:rsidP="00F62B60">
          <w:pPr>
            <w:pStyle w:val="C7883C5EF21C4289A6561462FD859105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86754D7E889047A382BAAA39E8419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7596F-12F7-4653-80F9-F80CF5057615}"/>
      </w:docPartPr>
      <w:docPartBody>
        <w:p w:rsidR="00071CB4" w:rsidRDefault="00F62B60" w:rsidP="00F62B60">
          <w:pPr>
            <w:pStyle w:val="86754D7E889047A382BAAA39E84192B2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BA223065C08E4364AA8FFAEBA3E16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D21DE-02AA-4F95-8425-30DFDE514E96}"/>
      </w:docPartPr>
      <w:docPartBody>
        <w:p w:rsidR="00071CB4" w:rsidRDefault="00F62B60" w:rsidP="00F62B60">
          <w:pPr>
            <w:pStyle w:val="BA223065C08E4364AA8FFAEBA3E162A8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B60"/>
    <w:rsid w:val="00071CB4"/>
    <w:rsid w:val="00F57D84"/>
    <w:rsid w:val="00F6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EA931DA8D1441DA9D6908A32E3D3AC">
    <w:name w:val="B2EA931DA8D1441DA9D6908A32E3D3AC"/>
    <w:rsid w:val="00F62B60"/>
  </w:style>
  <w:style w:type="paragraph" w:customStyle="1" w:styleId="BF53C34A92044F90B1807DECB48D92F6">
    <w:name w:val="BF53C34A92044F90B1807DECB48D92F6"/>
    <w:rsid w:val="00F62B60"/>
  </w:style>
  <w:style w:type="paragraph" w:customStyle="1" w:styleId="E2E002EA7DA948FEB8804F85FCE6E5D2">
    <w:name w:val="E2E002EA7DA948FEB8804F85FCE6E5D2"/>
    <w:rsid w:val="00F62B60"/>
  </w:style>
  <w:style w:type="paragraph" w:customStyle="1" w:styleId="C7883C5EF21C4289A6561462FD859105">
    <w:name w:val="C7883C5EF21C4289A6561462FD859105"/>
    <w:rsid w:val="00F62B60"/>
  </w:style>
  <w:style w:type="paragraph" w:customStyle="1" w:styleId="86754D7E889047A382BAAA39E84192B2">
    <w:name w:val="86754D7E889047A382BAAA39E84192B2"/>
    <w:rsid w:val="00F62B60"/>
  </w:style>
  <w:style w:type="paragraph" w:customStyle="1" w:styleId="BA223065C08E4364AA8FFAEBA3E162A8">
    <w:name w:val="BA223065C08E4364AA8FFAEBA3E162A8"/>
    <w:rsid w:val="00F62B60"/>
  </w:style>
  <w:style w:type="paragraph" w:customStyle="1" w:styleId="C7076440D40143488A0838CC81138F78">
    <w:name w:val="C7076440D40143488A0838CC81138F78"/>
    <w:rsid w:val="00F62B60"/>
  </w:style>
  <w:style w:type="paragraph" w:customStyle="1" w:styleId="811673A9E32D4F059241548635494EE4">
    <w:name w:val="811673A9E32D4F059241548635494EE4"/>
    <w:rsid w:val="00F62B60"/>
  </w:style>
  <w:style w:type="paragraph" w:customStyle="1" w:styleId="157E4A6461A546E18D9CBCF20EF21AC7">
    <w:name w:val="157E4A6461A546E18D9CBCF20EF21AC7"/>
    <w:rsid w:val="00F62B60"/>
  </w:style>
  <w:style w:type="paragraph" w:customStyle="1" w:styleId="4C153F9015EB4FF39B60A71CB8F3F9A1">
    <w:name w:val="4C153F9015EB4FF39B60A71CB8F3F9A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EA931DA8D1441DA9D6908A32E3D3AC">
    <w:name w:val="B2EA931DA8D1441DA9D6908A32E3D3AC"/>
    <w:rsid w:val="00F62B60"/>
  </w:style>
  <w:style w:type="paragraph" w:customStyle="1" w:styleId="BF53C34A92044F90B1807DECB48D92F6">
    <w:name w:val="BF53C34A92044F90B1807DECB48D92F6"/>
    <w:rsid w:val="00F62B60"/>
  </w:style>
  <w:style w:type="paragraph" w:customStyle="1" w:styleId="E2E002EA7DA948FEB8804F85FCE6E5D2">
    <w:name w:val="E2E002EA7DA948FEB8804F85FCE6E5D2"/>
    <w:rsid w:val="00F62B60"/>
  </w:style>
  <w:style w:type="paragraph" w:customStyle="1" w:styleId="C7883C5EF21C4289A6561462FD859105">
    <w:name w:val="C7883C5EF21C4289A6561462FD859105"/>
    <w:rsid w:val="00F62B60"/>
  </w:style>
  <w:style w:type="paragraph" w:customStyle="1" w:styleId="86754D7E889047A382BAAA39E84192B2">
    <w:name w:val="86754D7E889047A382BAAA39E84192B2"/>
    <w:rsid w:val="00F62B60"/>
  </w:style>
  <w:style w:type="paragraph" w:customStyle="1" w:styleId="BA223065C08E4364AA8FFAEBA3E162A8">
    <w:name w:val="BA223065C08E4364AA8FFAEBA3E162A8"/>
    <w:rsid w:val="00F62B60"/>
  </w:style>
  <w:style w:type="paragraph" w:customStyle="1" w:styleId="C7076440D40143488A0838CC81138F78">
    <w:name w:val="C7076440D40143488A0838CC81138F78"/>
    <w:rsid w:val="00F62B60"/>
  </w:style>
  <w:style w:type="paragraph" w:customStyle="1" w:styleId="811673A9E32D4F059241548635494EE4">
    <w:name w:val="811673A9E32D4F059241548635494EE4"/>
    <w:rsid w:val="00F62B60"/>
  </w:style>
  <w:style w:type="paragraph" w:customStyle="1" w:styleId="157E4A6461A546E18D9CBCF20EF21AC7">
    <w:name w:val="157E4A6461A546E18D9CBCF20EF21AC7"/>
    <w:rsid w:val="00F62B60"/>
  </w:style>
  <w:style w:type="paragraph" w:customStyle="1" w:styleId="4C153F9015EB4FF39B60A71CB8F3F9A1">
    <w:name w:val="4C153F9015EB4FF39B60A71CB8F3F9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2014-11-25T00:00:00</PublishDate>
  <Abstract>Opisuju se prednosti korišćenja banana kao leka.</Abstract>
  <CompanyAddress/>
  <CompanyPhone/>
  <CompanyFax/>
  <CompanyEmail/>
</CoverPageProperties>
</file>

<file path=customXml/item2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3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Sto00</b:Tag>
    <b:SourceType>ConferenceProceedings</b:SourceType>
    <b:Guid>{3E73B553-BDF8-48C1-93E3-5B61C4C2E0B3}</b:Guid>
    <b:Title>DISEASES AND OTHER BANANA HEALTH PROBLEMS IN TROPICAL AFRICA</b:Title>
    <b:Year>2000</b:Year>
    <b:Publisher>ISHS</b:Publisher>
    <b:Pages>311-317</b:Pages>
    <b:ConferenceName>Acta Hort. (ISHS)</b:ConferenceName>
    <b:Author>
      <b:Author>
        <b:NameList>
          <b:Person>
            <b:Last>Stover</b:Last>
            <b:Middle>H</b:Middle>
            <b:First>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3114D5-9A46-4998-8BDE-0741E36DDBA9}">
  <ds:schemaRefs>
    <ds:schemaRef ds:uri="urn:schemas-microsoft-com.VSTO2008Demos.ControlsStorage"/>
  </ds:schemaRefs>
</ds:datastoreItem>
</file>

<file path=customXml/itemProps3.xml><?xml version="1.0" encoding="utf-8"?>
<ds:datastoreItem xmlns:ds="http://schemas.openxmlformats.org/officeDocument/2006/customXml" ds:itemID="{16CC5565-74F6-4A7D-86A7-3FF8F7454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9</TotalTime>
  <Pages>1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Banana kao lek</vt:lpstr>
    </vt:vector>
  </TitlesOfParts>
  <Company>Tropsko Voće</Company>
  <LinksUpToDate>false</LinksUpToDate>
  <CharactersWithSpaces>5029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Banana kao lek</dc:title>
  <dc:subject>Prednosti korišćenja banane</dc:subject>
  <dc:creator>Marko Marković</dc:creator>
  <cp:lastModifiedBy>Vladimir Filipovic</cp:lastModifiedBy>
  <cp:revision>2</cp:revision>
  <dcterms:created xsi:type="dcterms:W3CDTF">2014-11-25T12:29:00Z</dcterms:created>
  <dcterms:modified xsi:type="dcterms:W3CDTF">2014-11-25T12:38:00Z</dcterms:modified>
</cp:coreProperties>
</file>